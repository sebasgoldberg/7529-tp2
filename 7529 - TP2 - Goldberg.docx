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25" w:rsidRDefault="00FE7984">
      <w:pPr>
        <w:pStyle w:val="Ttulo"/>
      </w:pPr>
      <w:r>
        <w:t>Teoría de Algoritmos – TP2</w:t>
      </w:r>
    </w:p>
    <w:p w:rsidR="00081725" w:rsidRDefault="00FE7984">
      <w:pPr>
        <w:pStyle w:val="Subttulo"/>
      </w:pPr>
      <w:r>
        <w:t>“Viaje en Tren (programación dinámica)”</w:t>
      </w:r>
    </w:p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081725"/>
    <w:p w:rsidR="00081725" w:rsidRDefault="00FE7984">
      <w:pPr>
        <w:rPr>
          <w:rStyle w:val="BookTitle"/>
        </w:rPr>
      </w:pPr>
      <w:r>
        <w:rPr>
          <w:rStyle w:val="BookTitle"/>
        </w:rPr>
        <w:t>Materia: 75.29 Teoría de Algoritmos</w:t>
      </w:r>
    </w:p>
    <w:p w:rsidR="00081725" w:rsidRDefault="00FE7984">
      <w:pPr>
        <w:rPr>
          <w:rStyle w:val="BookTitle"/>
        </w:rPr>
      </w:pPr>
      <w:r>
        <w:rPr>
          <w:rStyle w:val="BookTitle"/>
        </w:rPr>
        <w:t xml:space="preserve">Alumno: Juan Sebastián </w:t>
      </w:r>
      <w:proofErr w:type="spellStart"/>
      <w:r>
        <w:rPr>
          <w:rStyle w:val="BookTitle"/>
        </w:rPr>
        <w:t>Goldberg</w:t>
      </w:r>
      <w:proofErr w:type="spellEnd"/>
    </w:p>
    <w:p w:rsidR="00081725" w:rsidRDefault="00FE7984">
      <w:pPr>
        <w:rPr>
          <w:rStyle w:val="BookTitle"/>
        </w:rPr>
      </w:pPr>
      <w:r>
        <w:rPr>
          <w:rStyle w:val="BookTitle"/>
        </w:rPr>
        <w:t>Padrón: 82078</w:t>
      </w:r>
    </w:p>
    <w:p w:rsidR="00081725" w:rsidRDefault="00FE7984">
      <w:pPr>
        <w:rPr>
          <w:rStyle w:val="BookTitle"/>
        </w:rPr>
      </w:pPr>
      <w:r>
        <w:rPr>
          <w:rStyle w:val="BookTitle"/>
        </w:rPr>
        <w:t>Mail: sebas.goldber@gmail.com</w:t>
      </w:r>
    </w:p>
    <w:p w:rsidR="00081725" w:rsidRDefault="00FE7984">
      <w:pPr>
        <w:rPr>
          <w:rStyle w:val="BookTitle"/>
        </w:rPr>
        <w:sectPr w:rsidR="0008172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formProt w:val="0"/>
          <w:titlePg/>
          <w:docGrid w:linePitch="360" w:charSpace="-2049"/>
        </w:sectPr>
      </w:pPr>
      <w:r>
        <w:rPr>
          <w:rStyle w:val="BookTitle"/>
        </w:rPr>
        <w:t>Fecha: 10-NOV-2014</w:t>
      </w:r>
    </w:p>
    <w:p w:rsidR="00081725" w:rsidRDefault="00FE7984">
      <w:pPr>
        <w:pStyle w:val="Encabezadodelndice"/>
        <w:pageBreakBefore/>
        <w:rPr>
          <w:lang w:val="es-AR"/>
        </w:rPr>
      </w:pPr>
      <w:bookmarkStart w:id="0" w:name="_Toc403401155"/>
      <w:bookmarkStart w:id="1" w:name="_Toc405213534"/>
      <w:bookmarkEnd w:id="0"/>
      <w:r>
        <w:rPr>
          <w:lang w:val="es-AR"/>
        </w:rPr>
        <w:lastRenderedPageBreak/>
        <w:t>Contenido</w:t>
      </w:r>
      <w:bookmarkEnd w:id="1"/>
    </w:p>
    <w:p w:rsidR="0076257F" w:rsidRDefault="00FE7984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fldChar w:fldCharType="begin"/>
      </w:r>
      <w:r>
        <w:instrText>TOC</w:instrText>
      </w:r>
      <w:r>
        <w:fldChar w:fldCharType="separate"/>
      </w:r>
      <w:bookmarkStart w:id="2" w:name="_GoBack"/>
      <w:bookmarkEnd w:id="2"/>
      <w:r w:rsidR="0076257F" w:rsidRPr="000D1BBF">
        <w:rPr>
          <w:noProof/>
        </w:rPr>
        <w:t>Contenido</w:t>
      </w:r>
      <w:r w:rsidR="0076257F">
        <w:rPr>
          <w:noProof/>
        </w:rPr>
        <w:tab/>
      </w:r>
      <w:r w:rsidR="0076257F">
        <w:rPr>
          <w:noProof/>
        </w:rPr>
        <w:fldChar w:fldCharType="begin"/>
      </w:r>
      <w:r w:rsidR="0076257F">
        <w:rPr>
          <w:noProof/>
        </w:rPr>
        <w:instrText xml:space="preserve"> PAGEREF _Toc405213534 \h </w:instrText>
      </w:r>
      <w:r w:rsidR="0076257F">
        <w:rPr>
          <w:noProof/>
        </w:rPr>
      </w:r>
      <w:r w:rsidR="0076257F">
        <w:rPr>
          <w:noProof/>
        </w:rPr>
        <w:fldChar w:fldCharType="separate"/>
      </w:r>
      <w:r w:rsidR="00E46472">
        <w:rPr>
          <w:noProof/>
        </w:rPr>
        <w:t>2</w:t>
      </w:r>
      <w:r w:rsidR="0076257F">
        <w:rPr>
          <w:noProof/>
        </w:rPr>
        <w:fldChar w:fldCharType="end"/>
      </w:r>
    </w:p>
    <w:p w:rsidR="0076257F" w:rsidRDefault="0076257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Análisis y 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_Toc405213535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3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Planteo inicial [O(n**2)]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_Toc405213536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3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Resolución [O(n*p*log(p) + p**2)]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_Toc405213537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3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Búsqueda del óptimo [O(p)]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_Toc405213538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4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Ejemplo de Resolución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_Toc405213539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4</w:t>
      </w:r>
      <w:r>
        <w:rPr>
          <w:noProof/>
        </w:rPr>
        <w:fldChar w:fldCharType="end"/>
      </w:r>
    </w:p>
    <w:p w:rsidR="0076257F" w:rsidRDefault="0076257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Planteo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_Toc405213540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4</w:t>
      </w:r>
      <w:r>
        <w:rPr>
          <w:noProof/>
        </w:rPr>
        <w:fldChar w:fldCharType="end"/>
      </w:r>
    </w:p>
    <w:p w:rsidR="0076257F" w:rsidRDefault="0076257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Resolución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_Toc405213541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4</w:t>
      </w:r>
      <w:r>
        <w:rPr>
          <w:noProof/>
        </w:rPr>
        <w:fldChar w:fldCharType="end"/>
      </w:r>
    </w:p>
    <w:p w:rsidR="0076257F" w:rsidRDefault="0076257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Condición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_Toc405213542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5</w:t>
      </w:r>
      <w:r>
        <w:rPr>
          <w:noProof/>
        </w:rPr>
        <w:fldChar w:fldCharType="end"/>
      </w:r>
    </w:p>
    <w:p w:rsidR="0076257F" w:rsidRDefault="0076257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Análisis de cómo llegar a la ciudad X en k=1 tramo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_Toc405213543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5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Ciudad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_Toc405213544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5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Ciudad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_Toc405213545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5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Ciudad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_Toc405213546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6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Resultados obtenidos para k=1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_Toc405213547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6</w:t>
      </w:r>
      <w:r>
        <w:rPr>
          <w:noProof/>
        </w:rPr>
        <w:fldChar w:fldCharType="end"/>
      </w:r>
    </w:p>
    <w:p w:rsidR="0076257F" w:rsidRDefault="0076257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Análisis de cómo llegar a la ciudad X en k=2 tramos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_Toc405213548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6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Ciudad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_Toc405213549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6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Ciudad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_Toc405213550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6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Ciudad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_Toc405213551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7</w:t>
      </w:r>
      <w:r>
        <w:rPr>
          <w:noProof/>
        </w:rPr>
        <w:fldChar w:fldCharType="end"/>
      </w:r>
    </w:p>
    <w:p w:rsidR="0076257F" w:rsidRDefault="0076257F">
      <w:pPr>
        <w:pStyle w:val="TOC4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Resultados obtenidos para k=2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_Toc405213552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7</w:t>
      </w:r>
      <w:r>
        <w:rPr>
          <w:noProof/>
        </w:rPr>
        <w:fldChar w:fldCharType="end"/>
      </w:r>
    </w:p>
    <w:p w:rsidR="0076257F" w:rsidRDefault="0076257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Obtención del óptimo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_Toc405213553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7</w:t>
      </w:r>
      <w:r>
        <w:rPr>
          <w:noProof/>
        </w:rPr>
        <w:fldChar w:fldCharType="end"/>
      </w:r>
    </w:p>
    <w:p w:rsidR="0076257F" w:rsidRDefault="0076257F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Reconstrucción de la solución óptima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_Toc405213554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7</w:t>
      </w:r>
      <w:r>
        <w:rPr>
          <w:noProof/>
        </w:rPr>
        <w:fldChar w:fldCharType="end"/>
      </w:r>
    </w:p>
    <w:p w:rsidR="0076257F" w:rsidRDefault="0076257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_Toc405213555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8</w:t>
      </w:r>
      <w:r>
        <w:rPr>
          <w:noProof/>
        </w:rPr>
        <w:fldChar w:fldCharType="end"/>
      </w:r>
    </w:p>
    <w:p w:rsidR="0076257F" w:rsidRDefault="0076257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Justificación de órdenes del lenguaje y librerías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_Toc405213556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8</w:t>
      </w:r>
      <w:r>
        <w:rPr>
          <w:noProof/>
        </w:rPr>
        <w:fldChar w:fldCharType="end"/>
      </w:r>
    </w:p>
    <w:p w:rsidR="0076257F" w:rsidRDefault="0076257F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Código Fuente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_Toc405213557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8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tp2.py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_Toc405213558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9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escenario.py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_Toc405213559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10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optimo.py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_Toc405213560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15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 w:rsidRPr="0076257F">
        <w:rPr>
          <w:noProof/>
        </w:rPr>
        <w:t>tramo.py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_Toc405213561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16</w:t>
      </w:r>
      <w:r>
        <w:rPr>
          <w:noProof/>
        </w:rPr>
        <w:fldChar w:fldCharType="end"/>
      </w:r>
    </w:p>
    <w:p w:rsidR="0076257F" w:rsidRDefault="0076257F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lang w:eastAsia="es-AR"/>
        </w:rPr>
      </w:pPr>
      <w:r>
        <w:rPr>
          <w:noProof/>
        </w:rPr>
        <w:t>lista_ordenada.py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_Toc405213562 \h </w:instrText>
      </w:r>
      <w:r>
        <w:rPr>
          <w:noProof/>
        </w:rPr>
      </w:r>
      <w:r>
        <w:rPr>
          <w:noProof/>
        </w:rPr>
        <w:fldChar w:fldCharType="separate"/>
      </w:r>
      <w:r w:rsidR="00E46472">
        <w:rPr>
          <w:noProof/>
        </w:rPr>
        <w:t>16</w:t>
      </w:r>
      <w:r>
        <w:rPr>
          <w:noProof/>
        </w:rPr>
        <w:fldChar w:fldCharType="end"/>
      </w:r>
    </w:p>
    <w:p w:rsidR="00081725" w:rsidRDefault="00FE7984">
      <w:pPr>
        <w:pStyle w:val="ndice2"/>
        <w:tabs>
          <w:tab w:val="right" w:leader="dot" w:pos="8504"/>
        </w:tabs>
      </w:pPr>
      <w:r>
        <w:fldChar w:fldCharType="end"/>
      </w:r>
    </w:p>
    <w:p w:rsidR="00081725" w:rsidRDefault="0040181F">
      <w:hyperlink w:anchor="_Toc388352455"/>
    </w:p>
    <w:p w:rsidR="00081725" w:rsidRDefault="00081725">
      <w:pPr>
        <w:rPr>
          <w:rFonts w:ascii="Cambria" w:hAnsi="Cambria"/>
          <w:b/>
          <w:bCs/>
          <w:color w:val="365F91"/>
          <w:sz w:val="28"/>
          <w:szCs w:val="28"/>
        </w:rPr>
      </w:pPr>
    </w:p>
    <w:p w:rsidR="00081725" w:rsidRDefault="00FE7984">
      <w:pPr>
        <w:pStyle w:val="Encabezado1"/>
        <w:pageBreakBefore/>
      </w:pPr>
      <w:bookmarkStart w:id="3" w:name="_Toc403401156"/>
      <w:bookmarkStart w:id="4" w:name="_Toc405213535"/>
      <w:bookmarkEnd w:id="3"/>
      <w:r>
        <w:lastRenderedPageBreak/>
        <w:t>Análisis y Diseño</w:t>
      </w:r>
      <w:bookmarkEnd w:id="4"/>
    </w:p>
    <w:p w:rsidR="00081725" w:rsidRDefault="00FE7984">
      <w:pPr>
        <w:pStyle w:val="Encabezado2"/>
      </w:pPr>
      <w:bookmarkStart w:id="5" w:name="_Toc403401157"/>
      <w:bookmarkStart w:id="6" w:name="_Toc405213536"/>
      <w:bookmarkEnd w:id="5"/>
      <w:r>
        <w:t>Planteo inicial [O(n**2)]</w:t>
      </w:r>
      <w:bookmarkEnd w:id="6"/>
    </w:p>
    <w:p w:rsidR="00081725" w:rsidRDefault="00FE7984">
      <w:proofErr w:type="gramStart"/>
      <w:r>
        <w:t>n</w:t>
      </w:r>
      <w:proofErr w:type="gramEnd"/>
      <w:r>
        <w:t>: Cantidad de ciudades.</w:t>
      </w:r>
    </w:p>
    <w:p w:rsidR="00081725" w:rsidRDefault="00FE7984">
      <w:r>
        <w:t>Para resolver el problema planteado lo que se hizo fue utilizar una resolución similar al problema de la mochila.</w:t>
      </w:r>
    </w:p>
    <w:p w:rsidR="00081725" w:rsidRDefault="00FE7984">
      <w:r>
        <w:t>Para comenzar se construye una matriz donde cada componente de la misma es un listado ordenado de soluciones posibles. Cada fila representa la cantidad de tramos necesarios para llegar a una determinada ciudad. Cada columna representa una ciudad.</w:t>
      </w:r>
    </w:p>
    <w:p w:rsidR="00081725" w:rsidRDefault="00FE7984">
      <w:r>
        <w:t>Por lo tanto, la componente en la fila i, columna j, representa todas las soluciones que demoran menos para llegar a la ciudad j utilizando i tramos desde cualquier otra ciudad. Con “demoran menos”, nos referimos a todas las soluciones que llegan a j en el menor tiempo posible por cada tren que llega a j.</w:t>
      </w:r>
    </w:p>
    <w:p w:rsidR="00081725" w:rsidRDefault="00FE7984">
      <w:r>
        <w:t>Luego, inicialmente nuestra matriz M la cargamos de la siguiente forma:</w:t>
      </w:r>
    </w:p>
    <w:p w:rsidR="00081725" w:rsidRDefault="00FE79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M[0][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] = [ Optimo( </w:t>
      </w:r>
      <w:proofErr w:type="spellStart"/>
      <w:r>
        <w:rPr>
          <w:rFonts w:ascii="Courier New" w:hAnsi="Courier New" w:cs="Courier New"/>
          <w:sz w:val="20"/>
        </w:rPr>
        <w:t>horario_llegada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hora_inicial</w:t>
      </w:r>
      <w:proofErr w:type="spellEnd"/>
      <w:r>
        <w:rPr>
          <w:rFonts w:ascii="Courier New" w:hAnsi="Courier New" w:cs="Courier New"/>
          <w:sz w:val="20"/>
        </w:rPr>
        <w:t>, tramo=Tramo( tren=</w:t>
      </w:r>
      <w:proofErr w:type="spellStart"/>
      <w:r>
        <w:rPr>
          <w:rFonts w:ascii="Courier New" w:hAnsi="Courier New" w:cs="Courier New"/>
          <w:sz w:val="20"/>
        </w:rPr>
        <w:t>None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hora_desde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hora_inicial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hora_hasta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hora_inicial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ciudad_desde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sz w:val="20"/>
        </w:rPr>
        <w:t>ciudad_hasta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 ), 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>=0), ]</w:t>
      </w:r>
    </w:p>
    <w:p w:rsidR="00081725" w:rsidRDefault="00FE79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M[</w:t>
      </w:r>
      <w:proofErr w:type="gramEnd"/>
      <w:r>
        <w:rPr>
          <w:rFonts w:ascii="Courier New" w:hAnsi="Courier New" w:cs="Courier New"/>
          <w:sz w:val="20"/>
        </w:rPr>
        <w:t>0][x] = []; donde x&lt;&gt;</w:t>
      </w:r>
      <w:proofErr w:type="spellStart"/>
      <w:r>
        <w:rPr>
          <w:rFonts w:ascii="Courier New" w:hAnsi="Courier New" w:cs="Courier New"/>
          <w:sz w:val="20"/>
        </w:rPr>
        <w:t>ciudad_origen</w:t>
      </w:r>
      <w:proofErr w:type="spellEnd"/>
      <w:r>
        <w:rPr>
          <w:rFonts w:ascii="Courier New" w:hAnsi="Courier New" w:cs="Courier New"/>
          <w:sz w:val="20"/>
        </w:rPr>
        <w:t xml:space="preserve"> y x pertenece al conjunto de ciudades.</w:t>
      </w:r>
    </w:p>
    <w:p w:rsidR="00081725" w:rsidRDefault="00FE7984">
      <w:r>
        <w:t xml:space="preserve">Como vemos, </w:t>
      </w:r>
      <w:proofErr w:type="spellStart"/>
      <w:r>
        <w:t>utizando</w:t>
      </w:r>
      <w:proofErr w:type="spellEnd"/>
      <w:r>
        <w:t xml:space="preserve"> 0 tramos, solo podemos llegar a la ciudad origen a la hora </w:t>
      </w:r>
      <w:proofErr w:type="spellStart"/>
      <w:r>
        <w:t>hora_inicial</w:t>
      </w:r>
      <w:proofErr w:type="spellEnd"/>
      <w:r>
        <w:t xml:space="preserve"> (dato) sin utilizar ningún tren. Vemos que en el listado de cada componente guardamos instancias de </w:t>
      </w:r>
      <w:proofErr w:type="gramStart"/>
      <w:r>
        <w:t>Optimo</w:t>
      </w:r>
      <w:proofErr w:type="gramEnd"/>
      <w:r>
        <w:t xml:space="preserve"> ordenando por el </w:t>
      </w:r>
      <w:proofErr w:type="spellStart"/>
      <w:r>
        <w:t>horario_llegada</w:t>
      </w:r>
      <w:proofErr w:type="spellEnd"/>
      <w:r>
        <w:t xml:space="preserve"> a </w:t>
      </w:r>
      <w:proofErr w:type="spellStart"/>
      <w:r>
        <w:t>ciudad_hasta</w:t>
      </w:r>
      <w:proofErr w:type="spellEnd"/>
      <w:r>
        <w:t xml:space="preserve">. Optimo, en realidad no representa los </w:t>
      </w:r>
      <w:proofErr w:type="spellStart"/>
      <w:r>
        <w:t>Optimos</w:t>
      </w:r>
      <w:proofErr w:type="spellEnd"/>
      <w:r>
        <w:t xml:space="preserve"> del problema sino las soluciones que “demoran menos” mencionadas con anterioridad. Un </w:t>
      </w:r>
      <w:proofErr w:type="gramStart"/>
      <w:r>
        <w:t>Optimo</w:t>
      </w:r>
      <w:proofErr w:type="gramEnd"/>
      <w:r>
        <w:t xml:space="preserve"> se compone del horario de llegada a la ciudad analizada,  el tramo utilizado para llegar y el tiempo total insumido en los k pasos.</w:t>
      </w:r>
    </w:p>
    <w:p w:rsidR="00081725" w:rsidRDefault="00FE7984">
      <w:pPr>
        <w:pStyle w:val="Encabezado2"/>
      </w:pPr>
      <w:bookmarkStart w:id="7" w:name="_Toc403401158"/>
      <w:bookmarkStart w:id="8" w:name="_Toc405213537"/>
      <w:bookmarkEnd w:id="7"/>
      <w:r>
        <w:t>Resolución [O(n*p*</w:t>
      </w:r>
      <w:proofErr w:type="gramStart"/>
      <w:r>
        <w:t>log(</w:t>
      </w:r>
      <w:proofErr w:type="gramEnd"/>
      <w:r>
        <w:t>p) + p**2)]</w:t>
      </w:r>
      <w:bookmarkEnd w:id="8"/>
    </w:p>
    <w:p w:rsidR="00081725" w:rsidRDefault="00FE7984">
      <w:proofErr w:type="gramStart"/>
      <w:r>
        <w:t>n</w:t>
      </w:r>
      <w:proofErr w:type="gramEnd"/>
      <w:r>
        <w:t>: Cantidad de ciudades; p: Cantidad de tramos</w:t>
      </w:r>
    </w:p>
    <w:p w:rsidR="00081725" w:rsidRDefault="00FE7984">
      <w:r>
        <w:t>Luego resolver el problema simplemente consiste en resolver cada componente de la matriz, insertando las soluciones que “demoran menos” en el listado de cada componente.</w:t>
      </w:r>
    </w:p>
    <w:p w:rsidR="00081725" w:rsidRDefault="00FE7984">
      <w:r>
        <w:t>Por ejemplo, sea M nuestra matriz, si estamos analizando la cantidad de tramos k, para llegar a la ciudad x:</w:t>
      </w:r>
    </w:p>
    <w:p w:rsidR="00081725" w:rsidRDefault="00FE7984">
      <w:pPr>
        <w:pStyle w:val="ListParagraph"/>
        <w:numPr>
          <w:ilvl w:val="0"/>
          <w:numId w:val="3"/>
        </w:numPr>
      </w:pPr>
      <w:r>
        <w:t>Por cada tramo t que llega a x:</w:t>
      </w:r>
    </w:p>
    <w:p w:rsidR="00081725" w:rsidRDefault="00FE7984">
      <w:pPr>
        <w:pStyle w:val="ListParagraph"/>
        <w:numPr>
          <w:ilvl w:val="1"/>
          <w:numId w:val="3"/>
        </w:numPr>
      </w:pPr>
      <w:r>
        <w:t xml:space="preserve">Intentamos obtener de </w:t>
      </w:r>
      <w:proofErr w:type="gramStart"/>
      <w:r>
        <w:t>M[</w:t>
      </w:r>
      <w:proofErr w:type="gramEnd"/>
      <w:r>
        <w:t>k-1][</w:t>
      </w:r>
      <w:proofErr w:type="spellStart"/>
      <w:r>
        <w:t>t.ciudad_desde</w:t>
      </w:r>
      <w:proofErr w:type="spellEnd"/>
      <w:r>
        <w:t xml:space="preserve">] (el listado de soluciones que llegan a </w:t>
      </w:r>
      <w:proofErr w:type="spellStart"/>
      <w:r>
        <w:t>t.ciudad_desde</w:t>
      </w:r>
      <w:proofErr w:type="spellEnd"/>
      <w:r>
        <w:t xml:space="preserve"> utilizando k-1 tramos), la solución O que tenga horario de llegada a </w:t>
      </w:r>
      <w:proofErr w:type="spellStart"/>
      <w:r>
        <w:t>t.ciudad_desde</w:t>
      </w:r>
      <w:proofErr w:type="spellEnd"/>
      <w:r>
        <w:t xml:space="preserve"> más próximo a </w:t>
      </w:r>
      <w:proofErr w:type="spellStart"/>
      <w:r>
        <w:t>t.horario_desde</w:t>
      </w:r>
      <w:proofErr w:type="spellEnd"/>
      <w:r>
        <w:t>.</w:t>
      </w:r>
    </w:p>
    <w:p w:rsidR="00081725" w:rsidRDefault="00FE7984">
      <w:pPr>
        <w:pStyle w:val="ListParagraph"/>
        <w:numPr>
          <w:ilvl w:val="1"/>
          <w:numId w:val="3"/>
        </w:numPr>
      </w:pPr>
      <w:r>
        <w:t>Si no existe tal solución, continuamos analizando el siguiente tramo t</w:t>
      </w:r>
    </w:p>
    <w:p w:rsidR="00081725" w:rsidRDefault="00FE7984">
      <w:pPr>
        <w:pStyle w:val="ListParagraph"/>
        <w:numPr>
          <w:ilvl w:val="1"/>
          <w:numId w:val="3"/>
        </w:numPr>
      </w:pPr>
      <w:r>
        <w:lastRenderedPageBreak/>
        <w:t>Si existe significa que encontramos una solución para llegar a la ciudad x utilizando k tramos, por lo tanto insertamos dicha solución al listado M[k][x]:</w:t>
      </w:r>
    </w:p>
    <w:p w:rsidR="00081725" w:rsidRDefault="00FE7984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O.tiempo_total</w:t>
      </w:r>
      <w:proofErr w:type="spellEnd"/>
      <w:r>
        <w:rPr>
          <w:rFonts w:ascii="Courier New" w:hAnsi="Courier New" w:cs="Courier New"/>
          <w:sz w:val="20"/>
        </w:rPr>
        <w:t xml:space="preserve"> + </w:t>
      </w:r>
      <w:proofErr w:type="spellStart"/>
      <w:r>
        <w:rPr>
          <w:rFonts w:ascii="Courier New" w:hAnsi="Courier New" w:cs="Courier New"/>
          <w:sz w:val="20"/>
        </w:rPr>
        <w:t>t.horario_llegada</w:t>
      </w:r>
      <w:proofErr w:type="spellEnd"/>
      <w:r>
        <w:rPr>
          <w:rFonts w:ascii="Courier New" w:hAnsi="Courier New" w:cs="Courier New"/>
          <w:sz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</w:rPr>
        <w:t>O.tramo.horario_llegada</w:t>
      </w:r>
      <w:proofErr w:type="spellEnd"/>
    </w:p>
    <w:p w:rsidR="00081725" w:rsidRDefault="00FE7984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0"/>
        </w:rPr>
      </w:pPr>
      <w:r>
        <w:t xml:space="preserve">Y la solución a insertar sería: </w:t>
      </w:r>
      <w:r>
        <w:rPr>
          <w:rFonts w:ascii="Courier New" w:hAnsi="Courier New" w:cs="Courier New"/>
          <w:sz w:val="20"/>
        </w:rPr>
        <w:t xml:space="preserve">Optimo( </w:t>
      </w:r>
      <w:proofErr w:type="spellStart"/>
      <w:r>
        <w:rPr>
          <w:rFonts w:ascii="Courier New" w:hAnsi="Courier New" w:cs="Courier New"/>
          <w:sz w:val="20"/>
        </w:rPr>
        <w:t>horario_llegada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t.horario_llegada</w:t>
      </w:r>
      <w:proofErr w:type="spellEnd"/>
      <w:r>
        <w:rPr>
          <w:rFonts w:ascii="Courier New" w:hAnsi="Courier New" w:cs="Courier New"/>
          <w:sz w:val="20"/>
        </w:rPr>
        <w:t xml:space="preserve">, tramo=t, 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>=</w:t>
      </w:r>
      <w:proofErr w:type="spellStart"/>
      <w:r>
        <w:rPr>
          <w:rFonts w:ascii="Courier New" w:hAnsi="Courier New" w:cs="Courier New"/>
          <w:sz w:val="20"/>
        </w:rPr>
        <w:t>tiempo_total</w:t>
      </w:r>
      <w:proofErr w:type="spellEnd"/>
      <w:r>
        <w:rPr>
          <w:rFonts w:ascii="Courier New" w:hAnsi="Courier New" w:cs="Courier New"/>
          <w:sz w:val="20"/>
        </w:rPr>
        <w:t>)</w:t>
      </w:r>
    </w:p>
    <w:p w:rsidR="00081725" w:rsidRDefault="00FE7984">
      <w:pPr>
        <w:pStyle w:val="Encabezado2"/>
      </w:pPr>
      <w:bookmarkStart w:id="9" w:name="_Toc403401159"/>
      <w:bookmarkStart w:id="10" w:name="_Toc405213538"/>
      <w:bookmarkEnd w:id="9"/>
      <w:r>
        <w:t>Búsqueda del óptimo [</w:t>
      </w:r>
      <w:proofErr w:type="gramStart"/>
      <w:r>
        <w:t>O(</w:t>
      </w:r>
      <w:proofErr w:type="gramEnd"/>
      <w:r>
        <w:t>p)]</w:t>
      </w:r>
      <w:bookmarkEnd w:id="10"/>
    </w:p>
    <w:p w:rsidR="00081725" w:rsidRDefault="00FE7984">
      <w:r>
        <w:t>p: Cantidad de tramos</w:t>
      </w:r>
    </w:p>
    <w:p w:rsidR="00081725" w:rsidRDefault="00FE7984">
      <w:r>
        <w:t>Una vez resuelta cada componente de M simplemente debemos buscar la solución que tiene horario de llegada más temprano y en caso de empate la que tenga menor duración.</w:t>
      </w:r>
    </w:p>
    <w:p w:rsidR="00081725" w:rsidRDefault="00FE7984">
      <w:pPr>
        <w:rPr>
          <w:ins w:id="11" w:author="Goldberg, Juan Sebastian" w:date="2014-12-01T12:10:00Z"/>
        </w:rPr>
      </w:pPr>
      <w:r>
        <w:t>Esto lo hacemos recorriendo los listados M[k</w:t>
      </w:r>
      <w:proofErr w:type="gramStart"/>
      <w:r>
        <w:t>][</w:t>
      </w:r>
      <w:proofErr w:type="spellStart"/>
      <w:proofErr w:type="gramEnd"/>
      <w:r>
        <w:t>ciudad_destino</w:t>
      </w:r>
      <w:proofErr w:type="spellEnd"/>
      <w:r>
        <w:t xml:space="preserve">] para cada k desde 0 a (n-1). Donde n es la cantidad de ciudades y </w:t>
      </w:r>
      <w:proofErr w:type="spellStart"/>
      <w:r>
        <w:t>ciudad_destino</w:t>
      </w:r>
      <w:proofErr w:type="spellEnd"/>
      <w:r>
        <w:t xml:space="preserve"> es la ciudad a donde se desea ir. </w:t>
      </w:r>
    </w:p>
    <w:p w:rsidR="0040181F" w:rsidRDefault="0040181F" w:rsidP="0040181F">
      <w:pPr>
        <w:pStyle w:val="Encabezado2"/>
        <w:rPr>
          <w:ins w:id="12" w:author="Goldberg, Juan Sebastian" w:date="2014-12-01T12:22:00Z"/>
        </w:rPr>
      </w:pPr>
      <w:bookmarkStart w:id="13" w:name="_Toc405213539"/>
      <w:ins w:id="14" w:author="Goldberg, Juan Sebastian" w:date="2014-12-01T12:10:00Z">
        <w:r>
          <w:t>Ejemplo de Resolución</w:t>
        </w:r>
      </w:ins>
      <w:bookmarkEnd w:id="13"/>
    </w:p>
    <w:p w:rsidR="0040181F" w:rsidRPr="0040181F" w:rsidRDefault="0040181F" w:rsidP="0040181F">
      <w:pPr>
        <w:pStyle w:val="Encabezado3"/>
        <w:rPr>
          <w:ins w:id="15" w:author="Goldberg, Juan Sebastian" w:date="2014-12-01T12:10:00Z"/>
        </w:rPr>
      </w:pPr>
      <w:bookmarkStart w:id="16" w:name="_Toc405213540"/>
      <w:ins w:id="17" w:author="Goldberg, Juan Sebastian" w:date="2014-12-01T12:22:00Z">
        <w:r>
          <w:t>Planteo del problema</w:t>
        </w:r>
      </w:ins>
      <w:bookmarkEnd w:id="16"/>
    </w:p>
    <w:p w:rsidR="0040181F" w:rsidRDefault="0040181F" w:rsidP="0040181F">
      <w:pPr>
        <w:rPr>
          <w:ins w:id="18" w:author="Goldberg, Juan Sebastian" w:date="2014-12-01T12:10:00Z"/>
        </w:rPr>
      </w:pPr>
      <w:ins w:id="19" w:author="Goldberg, Juan Sebastian" w:date="2014-12-01T12:10:00Z">
        <w:r>
          <w:t>Supongamos que tenemos el siguiente esquema:</w:t>
        </w:r>
      </w:ins>
    </w:p>
    <w:p w:rsidR="0040181F" w:rsidRDefault="0040181F" w:rsidP="0040181F">
      <w:pPr>
        <w:pStyle w:val="ListParagraph"/>
        <w:numPr>
          <w:ilvl w:val="0"/>
          <w:numId w:val="5"/>
        </w:numPr>
        <w:rPr>
          <w:ins w:id="20" w:author="Goldberg, Juan Sebastian" w:date="2014-12-01T12:13:00Z"/>
        </w:rPr>
      </w:pPr>
      <w:ins w:id="21" w:author="Goldberg, Juan Sebastian" w:date="2014-12-01T12:11:00Z">
        <w:r>
          <w:t>Las ciudades</w:t>
        </w:r>
      </w:ins>
      <w:ins w:id="22" w:author="Goldberg, Juan Sebastian" w:date="2014-12-01T12:13:00Z">
        <w:r>
          <w:t>:</w:t>
        </w:r>
      </w:ins>
      <w:ins w:id="23" w:author="Goldberg, Juan Sebastian" w:date="2014-12-01T12:11:00Z">
        <w:r>
          <w:t xml:space="preserve"> 1, 2 y 3.</w:t>
        </w:r>
      </w:ins>
    </w:p>
    <w:p w:rsidR="0040181F" w:rsidRDefault="0040181F" w:rsidP="0040181F">
      <w:pPr>
        <w:pStyle w:val="ListParagraph"/>
        <w:numPr>
          <w:ilvl w:val="0"/>
          <w:numId w:val="5"/>
        </w:numPr>
        <w:rPr>
          <w:ins w:id="24" w:author="Goldberg, Juan Sebastian" w:date="2014-12-01T12:11:00Z"/>
        </w:rPr>
      </w:pPr>
      <w:ins w:id="25" w:author="Goldberg, Juan Sebastian" w:date="2014-12-01T12:13:00Z">
        <w:r>
          <w:t>Los tramos:</w:t>
        </w:r>
      </w:ins>
    </w:p>
    <w:p w:rsidR="0040181F" w:rsidRPr="0040181F" w:rsidRDefault="0040181F" w:rsidP="0040181F">
      <w:pPr>
        <w:pStyle w:val="ListParagraph"/>
        <w:numPr>
          <w:ilvl w:val="1"/>
          <w:numId w:val="5"/>
        </w:numPr>
        <w:rPr>
          <w:ins w:id="26" w:author="Goldberg, Juan Sebastian" w:date="2014-12-01T12:12:00Z"/>
        </w:rPr>
      </w:pPr>
      <w:ins w:id="27" w:author="Goldberg, Juan Sebastian" w:date="2014-12-01T12:12:00Z">
        <w:r>
          <w:t xml:space="preserve">El tramo de la ciudad 1 a la 2 con salida 8:00 </w:t>
        </w:r>
        <w:proofErr w:type="spellStart"/>
        <w:r>
          <w:t>hs</w:t>
        </w:r>
        <w:proofErr w:type="spellEnd"/>
        <w:r>
          <w:t xml:space="preserve"> y llegada 18:00 </w:t>
        </w:r>
        <w:proofErr w:type="spellStart"/>
        <w:r>
          <w:t>hs</w:t>
        </w:r>
        <w:proofErr w:type="spellEnd"/>
        <w:r>
          <w:t>.</w:t>
        </w:r>
      </w:ins>
    </w:p>
    <w:p w:rsidR="0040181F" w:rsidRPr="0040181F" w:rsidRDefault="0040181F" w:rsidP="0040181F">
      <w:pPr>
        <w:pStyle w:val="ListParagraph"/>
        <w:numPr>
          <w:ilvl w:val="1"/>
          <w:numId w:val="5"/>
        </w:numPr>
        <w:rPr>
          <w:ins w:id="28" w:author="Goldberg, Juan Sebastian" w:date="2014-12-01T12:12:00Z"/>
        </w:rPr>
      </w:pPr>
      <w:ins w:id="29" w:author="Goldberg, Juan Sebastian" w:date="2014-12-01T12:12:00Z">
        <w:r>
          <w:t xml:space="preserve">El tramo de la ciudad 1 a la 3 con salida 10:00 </w:t>
        </w:r>
        <w:proofErr w:type="spellStart"/>
        <w:r>
          <w:t>hs</w:t>
        </w:r>
        <w:proofErr w:type="spellEnd"/>
        <w:r>
          <w:t xml:space="preserve"> y llegada 11:00 </w:t>
        </w:r>
        <w:proofErr w:type="spellStart"/>
        <w:r>
          <w:t>hs</w:t>
        </w:r>
        <w:proofErr w:type="spellEnd"/>
        <w:r>
          <w:t>.</w:t>
        </w:r>
      </w:ins>
    </w:p>
    <w:p w:rsidR="0040181F" w:rsidRDefault="0040181F" w:rsidP="0040181F">
      <w:pPr>
        <w:pStyle w:val="ListParagraph"/>
        <w:numPr>
          <w:ilvl w:val="1"/>
          <w:numId w:val="5"/>
        </w:numPr>
        <w:rPr>
          <w:ins w:id="30" w:author="Goldberg, Juan Sebastian" w:date="2014-12-01T12:13:00Z"/>
        </w:rPr>
      </w:pPr>
      <w:ins w:id="31" w:author="Goldberg, Juan Sebastian" w:date="2014-12-01T12:12:00Z">
        <w:r>
          <w:t xml:space="preserve">El tramo de la ciudad </w:t>
        </w:r>
      </w:ins>
      <w:ins w:id="32" w:author="Goldberg, Juan Sebastian" w:date="2014-12-01T12:13:00Z">
        <w:r>
          <w:t>3</w:t>
        </w:r>
      </w:ins>
      <w:ins w:id="33" w:author="Goldberg, Juan Sebastian" w:date="2014-12-01T12:12:00Z">
        <w:r>
          <w:t xml:space="preserve"> a la 2 con salida 12:00 </w:t>
        </w:r>
        <w:proofErr w:type="spellStart"/>
        <w:r>
          <w:t>hs</w:t>
        </w:r>
        <w:proofErr w:type="spellEnd"/>
        <w:r>
          <w:t xml:space="preserve"> y llegada 13:00 </w:t>
        </w:r>
        <w:proofErr w:type="spellStart"/>
        <w:r>
          <w:t>hs</w:t>
        </w:r>
        <w:proofErr w:type="spellEnd"/>
        <w:r>
          <w:t>.</w:t>
        </w:r>
      </w:ins>
    </w:p>
    <w:p w:rsidR="0040181F" w:rsidRDefault="0040181F" w:rsidP="0040181F">
      <w:pPr>
        <w:pStyle w:val="ListParagraph"/>
        <w:numPr>
          <w:ilvl w:val="0"/>
          <w:numId w:val="5"/>
        </w:numPr>
        <w:rPr>
          <w:ins w:id="34" w:author="Goldberg, Juan Sebastian" w:date="2014-12-01T12:14:00Z"/>
        </w:rPr>
      </w:pPr>
      <w:ins w:id="35" w:author="Goldberg, Juan Sebastian" w:date="2014-12-01T12:13:00Z">
        <w:r>
          <w:t xml:space="preserve">Hora inicial: </w:t>
        </w:r>
      </w:ins>
      <w:ins w:id="36" w:author="Goldberg, Juan Sebastian" w:date="2014-12-01T12:30:00Z">
        <w:r w:rsidR="0023065E">
          <w:t>8</w:t>
        </w:r>
      </w:ins>
      <w:ins w:id="37" w:author="Goldberg, Juan Sebastian" w:date="2014-12-01T12:13:00Z">
        <w:r>
          <w:t xml:space="preserve">:00 </w:t>
        </w:r>
        <w:proofErr w:type="spellStart"/>
        <w:r>
          <w:t>hs</w:t>
        </w:r>
        <w:proofErr w:type="spellEnd"/>
        <w:r>
          <w:t>.</w:t>
        </w:r>
      </w:ins>
    </w:p>
    <w:p w:rsidR="0040181F" w:rsidRDefault="0040181F" w:rsidP="0040181F">
      <w:pPr>
        <w:pStyle w:val="ListParagraph"/>
        <w:numPr>
          <w:ilvl w:val="0"/>
          <w:numId w:val="5"/>
        </w:numPr>
        <w:rPr>
          <w:ins w:id="38" w:author="Goldberg, Juan Sebastian" w:date="2014-12-01T12:14:00Z"/>
        </w:rPr>
      </w:pPr>
      <w:ins w:id="39" w:author="Goldberg, Juan Sebastian" w:date="2014-12-01T12:14:00Z">
        <w:r>
          <w:t>Ciudad origen: 1</w:t>
        </w:r>
      </w:ins>
    </w:p>
    <w:p w:rsidR="0040181F" w:rsidRDefault="0040181F" w:rsidP="0040181F">
      <w:pPr>
        <w:pStyle w:val="ListParagraph"/>
        <w:numPr>
          <w:ilvl w:val="0"/>
          <w:numId w:val="5"/>
        </w:numPr>
        <w:rPr>
          <w:ins w:id="40" w:author="Goldberg, Juan Sebastian" w:date="2014-12-01T12:14:00Z"/>
        </w:rPr>
      </w:pPr>
      <w:ins w:id="41" w:author="Goldberg, Juan Sebastian" w:date="2014-12-01T12:14:00Z">
        <w:r>
          <w:t>Ciudad destino: 2</w:t>
        </w:r>
      </w:ins>
    </w:p>
    <w:p w:rsidR="0040181F" w:rsidRDefault="0040181F" w:rsidP="0040181F">
      <w:pPr>
        <w:jc w:val="center"/>
        <w:rPr>
          <w:ins w:id="42" w:author="Goldberg, Juan Sebastian" w:date="2014-12-01T12:13:00Z"/>
        </w:rPr>
      </w:pPr>
      <w:ins w:id="43" w:author="Goldberg, Juan Sebastian" w:date="2014-12-01T12:21:00Z">
        <w:r>
          <w:rPr>
            <w:noProof/>
            <w:lang w:eastAsia="es-AR"/>
          </w:rPr>
          <w:drawing>
            <wp:inline distT="0" distB="0" distL="0" distR="0" wp14:anchorId="25AAEF03" wp14:editId="29A00974">
              <wp:extent cx="3330054" cy="1000545"/>
              <wp:effectExtent l="0" t="0" r="0" b="0"/>
              <wp:docPr id="2" name="Picture 2" descr="A:\facultad\7529 - Teoría de Algoritmos I\01 - TPs\TP2\ejemplo-resoluci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:\facultad\7529 - Teoría de Algoritmos I\01 - TPs\TP2\ejemplo-resolucion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29937" cy="100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40181F" w:rsidRDefault="0040181F" w:rsidP="0040181F">
      <w:pPr>
        <w:pStyle w:val="Encabezado3"/>
        <w:rPr>
          <w:ins w:id="44" w:author="Goldberg, Juan Sebastian" w:date="2014-12-01T12:22:00Z"/>
        </w:rPr>
      </w:pPr>
      <w:bookmarkStart w:id="45" w:name="_Toc405213541"/>
      <w:ins w:id="46" w:author="Goldberg, Juan Sebastian" w:date="2014-12-01T12:22:00Z">
        <w:r>
          <w:t>Resolución</w:t>
        </w:r>
        <w:bookmarkEnd w:id="45"/>
      </w:ins>
    </w:p>
    <w:p w:rsidR="0040181F" w:rsidRDefault="0040181F" w:rsidP="0040181F">
      <w:pPr>
        <w:rPr>
          <w:ins w:id="47" w:author="Goldberg, Juan Sebastian" w:date="2014-12-01T12:22:00Z"/>
        </w:rPr>
      </w:pPr>
      <w:ins w:id="48" w:author="Goldberg, Juan Sebastian" w:date="2014-12-01T12:22:00Z">
        <w:r>
          <w:t>Vamos a proceder como indicamos en las secciones anteriores.</w:t>
        </w:r>
      </w:ins>
    </w:p>
    <w:p w:rsidR="0040181F" w:rsidRDefault="0040181F" w:rsidP="0040181F">
      <w:pPr>
        <w:rPr>
          <w:ins w:id="49" w:author="Goldberg, Juan Sebastian" w:date="2014-12-01T12:23:00Z"/>
        </w:rPr>
      </w:pPr>
      <w:ins w:id="50" w:author="Goldberg, Juan Sebastian" w:date="2014-12-01T12:22:00Z">
        <w:r>
          <w:t xml:space="preserve">Inicialmente tenemos una matriz </w:t>
        </w:r>
      </w:ins>
      <w:ins w:id="51" w:author="Goldberg, Juan Sebastian" w:date="2014-12-01T12:38:00Z">
        <w:r w:rsidR="0052150F">
          <w:t xml:space="preserve">M </w:t>
        </w:r>
      </w:ins>
      <w:ins w:id="52" w:author="Goldberg, Juan Sebastian" w:date="2014-12-01T12:23:00Z">
        <w:r>
          <w:t>como la que sigue</w:t>
        </w:r>
      </w:ins>
      <w:ins w:id="53" w:author="Goldberg, Juan Sebastian" w:date="2014-12-01T12:22:00Z">
        <w:r>
          <w:t>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3065E" w:rsidTr="0023065E">
        <w:trPr>
          <w:ins w:id="54" w:author="Goldberg, Juan Sebastian" w:date="2014-12-01T12:23:00Z"/>
        </w:trPr>
        <w:tc>
          <w:tcPr>
            <w:tcW w:w="2161" w:type="dxa"/>
          </w:tcPr>
          <w:p w:rsidR="0023065E" w:rsidRPr="00FB004A" w:rsidRDefault="0023065E" w:rsidP="0040181F">
            <w:pPr>
              <w:rPr>
                <w:ins w:id="55" w:author="Goldberg, Juan Sebastian" w:date="2014-12-01T12:23:00Z"/>
                <w:b/>
              </w:rPr>
            </w:pPr>
            <w:ins w:id="56" w:author="Goldberg, Juan Sebastian" w:date="2014-12-01T12:24:00Z">
              <w:r w:rsidRPr="00FB004A">
                <w:rPr>
                  <w:b/>
                </w:rPr>
                <w:t># Tramos\Ciudad</w:t>
              </w:r>
            </w:ins>
          </w:p>
        </w:tc>
        <w:tc>
          <w:tcPr>
            <w:tcW w:w="2161" w:type="dxa"/>
          </w:tcPr>
          <w:p w:rsidR="0023065E" w:rsidRPr="00FB004A" w:rsidRDefault="0023065E" w:rsidP="0040181F">
            <w:pPr>
              <w:rPr>
                <w:ins w:id="57" w:author="Goldberg, Juan Sebastian" w:date="2014-12-01T12:23:00Z"/>
                <w:b/>
              </w:rPr>
            </w:pPr>
            <w:ins w:id="58" w:author="Goldberg, Juan Sebastian" w:date="2014-12-01T12:24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23065E" w:rsidRPr="00FB004A" w:rsidRDefault="0023065E" w:rsidP="0040181F">
            <w:pPr>
              <w:rPr>
                <w:ins w:id="59" w:author="Goldberg, Juan Sebastian" w:date="2014-12-01T12:23:00Z"/>
                <w:b/>
              </w:rPr>
            </w:pPr>
            <w:ins w:id="60" w:author="Goldberg, Juan Sebastian" w:date="2014-12-01T12:24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23065E" w:rsidRPr="00FB004A" w:rsidRDefault="0023065E" w:rsidP="0040181F">
            <w:pPr>
              <w:rPr>
                <w:ins w:id="61" w:author="Goldberg, Juan Sebastian" w:date="2014-12-01T12:23:00Z"/>
                <w:b/>
              </w:rPr>
            </w:pPr>
            <w:ins w:id="62" w:author="Goldberg, Juan Sebastian" w:date="2014-12-01T12:24:00Z">
              <w:r w:rsidRPr="00FB004A">
                <w:rPr>
                  <w:b/>
                </w:rPr>
                <w:t>3</w:t>
              </w:r>
            </w:ins>
          </w:p>
        </w:tc>
      </w:tr>
      <w:tr w:rsidR="0023065E" w:rsidTr="0023065E">
        <w:trPr>
          <w:ins w:id="63" w:author="Goldberg, Juan Sebastian" w:date="2014-12-01T12:23:00Z"/>
        </w:trPr>
        <w:tc>
          <w:tcPr>
            <w:tcW w:w="2161" w:type="dxa"/>
          </w:tcPr>
          <w:p w:rsidR="0023065E" w:rsidRPr="00FB004A" w:rsidRDefault="0023065E" w:rsidP="0040181F">
            <w:pPr>
              <w:rPr>
                <w:ins w:id="64" w:author="Goldberg, Juan Sebastian" w:date="2014-12-01T12:23:00Z"/>
                <w:b/>
              </w:rPr>
            </w:pPr>
            <w:ins w:id="65" w:author="Goldberg, Juan Sebastian" w:date="2014-12-01T12:23:00Z">
              <w:r w:rsidRPr="00FB004A">
                <w:rPr>
                  <w:b/>
                </w:rPr>
                <w:t>0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66" w:author="Goldberg, Juan Sebastian" w:date="2014-12-01T12:23:00Z"/>
              </w:rPr>
            </w:pPr>
            <w:ins w:id="67" w:author="Goldberg, Juan Sebastian" w:date="2014-12-01T12:24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68" w:author="Goldberg, Juan Sebastian" w:date="2014-12-01T12:23:00Z"/>
              </w:rPr>
            </w:pPr>
            <w:ins w:id="69" w:author="Goldberg, Juan Sebastian" w:date="2014-12-01T12:24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70" w:author="Goldberg, Juan Sebastian" w:date="2014-12-01T12:23:00Z"/>
              </w:rPr>
            </w:pPr>
            <w:ins w:id="71" w:author="Goldberg, Juan Sebastian" w:date="2014-12-01T12:24:00Z">
              <w:r>
                <w:t>[]</w:t>
              </w:r>
            </w:ins>
          </w:p>
        </w:tc>
      </w:tr>
      <w:tr w:rsidR="0023065E" w:rsidTr="0023065E">
        <w:trPr>
          <w:ins w:id="72" w:author="Goldberg, Juan Sebastian" w:date="2014-12-01T12:23:00Z"/>
        </w:trPr>
        <w:tc>
          <w:tcPr>
            <w:tcW w:w="2161" w:type="dxa"/>
          </w:tcPr>
          <w:p w:rsidR="0023065E" w:rsidRPr="00FB004A" w:rsidRDefault="0023065E" w:rsidP="0040181F">
            <w:pPr>
              <w:rPr>
                <w:ins w:id="73" w:author="Goldberg, Juan Sebastian" w:date="2014-12-01T12:23:00Z"/>
                <w:b/>
              </w:rPr>
            </w:pPr>
            <w:ins w:id="74" w:author="Goldberg, Juan Sebastian" w:date="2014-12-01T12:23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75" w:author="Goldberg, Juan Sebastian" w:date="2014-12-01T12:23:00Z"/>
              </w:rPr>
            </w:pPr>
            <w:ins w:id="76" w:author="Goldberg, Juan Sebastian" w:date="2014-12-01T12:24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77" w:author="Goldberg, Juan Sebastian" w:date="2014-12-01T12:23:00Z"/>
              </w:rPr>
            </w:pPr>
            <w:ins w:id="78" w:author="Goldberg, Juan Sebastian" w:date="2014-12-01T12:24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79" w:author="Goldberg, Juan Sebastian" w:date="2014-12-01T12:23:00Z"/>
              </w:rPr>
            </w:pPr>
            <w:ins w:id="80" w:author="Goldberg, Juan Sebastian" w:date="2014-12-01T12:24:00Z">
              <w:r>
                <w:t>[]</w:t>
              </w:r>
            </w:ins>
          </w:p>
        </w:tc>
      </w:tr>
      <w:tr w:rsidR="0023065E" w:rsidTr="0023065E">
        <w:trPr>
          <w:ins w:id="81" w:author="Goldberg, Juan Sebastian" w:date="2014-12-01T12:23:00Z"/>
        </w:trPr>
        <w:tc>
          <w:tcPr>
            <w:tcW w:w="2161" w:type="dxa"/>
          </w:tcPr>
          <w:p w:rsidR="0023065E" w:rsidRPr="00FB004A" w:rsidRDefault="0023065E" w:rsidP="0040181F">
            <w:pPr>
              <w:rPr>
                <w:ins w:id="82" w:author="Goldberg, Juan Sebastian" w:date="2014-12-01T12:23:00Z"/>
                <w:b/>
              </w:rPr>
            </w:pPr>
            <w:ins w:id="83" w:author="Goldberg, Juan Sebastian" w:date="2014-12-01T12:24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84" w:author="Goldberg, Juan Sebastian" w:date="2014-12-01T12:23:00Z"/>
              </w:rPr>
            </w:pPr>
            <w:ins w:id="85" w:author="Goldberg, Juan Sebastian" w:date="2014-12-01T12:24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86" w:author="Goldberg, Juan Sebastian" w:date="2014-12-01T12:23:00Z"/>
              </w:rPr>
            </w:pPr>
            <w:ins w:id="87" w:author="Goldberg, Juan Sebastian" w:date="2014-12-01T12:24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40181F">
            <w:pPr>
              <w:rPr>
                <w:ins w:id="88" w:author="Goldberg, Juan Sebastian" w:date="2014-12-01T12:23:00Z"/>
              </w:rPr>
            </w:pPr>
            <w:ins w:id="89" w:author="Goldberg, Juan Sebastian" w:date="2014-12-01T12:24:00Z">
              <w:r>
                <w:t>[]</w:t>
              </w:r>
            </w:ins>
          </w:p>
        </w:tc>
      </w:tr>
    </w:tbl>
    <w:p w:rsidR="0023065E" w:rsidRDefault="0023065E" w:rsidP="0040181F">
      <w:pPr>
        <w:rPr>
          <w:ins w:id="90" w:author="Goldberg, Juan Sebastian" w:date="2014-12-01T12:25:00Z"/>
        </w:rPr>
      </w:pPr>
      <w:ins w:id="91" w:author="Goldberg, Juan Sebastian" w:date="2014-12-01T12:25:00Z">
        <w:r>
          <w:lastRenderedPageBreak/>
          <w:t>Las columnas representan las ciudades.</w:t>
        </w:r>
      </w:ins>
    </w:p>
    <w:p w:rsidR="0040181F" w:rsidRDefault="0023065E" w:rsidP="0040181F">
      <w:pPr>
        <w:rPr>
          <w:ins w:id="92" w:author="Goldberg, Juan Sebastian" w:date="2014-12-01T12:26:00Z"/>
        </w:rPr>
      </w:pPr>
      <w:ins w:id="93" w:author="Goldberg, Juan Sebastian" w:date="2014-12-01T12:24:00Z">
        <w:r>
          <w:t xml:space="preserve">Las filas representan la cantidad de tramos utilizados para llegar a </w:t>
        </w:r>
      </w:ins>
      <w:ins w:id="94" w:author="Goldberg, Juan Sebastian" w:date="2014-12-01T12:25:00Z">
        <w:r>
          <w:t>una determinada ciudad.</w:t>
        </w:r>
      </w:ins>
    </w:p>
    <w:p w:rsidR="0023065E" w:rsidRDefault="0023065E" w:rsidP="0040181F">
      <w:pPr>
        <w:rPr>
          <w:ins w:id="95" w:author="Goldberg, Juan Sebastian" w:date="2014-12-01T12:27:00Z"/>
        </w:rPr>
      </w:pPr>
      <w:ins w:id="96" w:author="Goldberg, Juan Sebastian" w:date="2014-12-01T12:26:00Z">
        <w:r>
          <w:t>Cada componente de la matriz es un listado de ítems de solución</w:t>
        </w:r>
      </w:ins>
      <w:ins w:id="97" w:author="Goldberg, Juan Sebastian" w:date="2014-12-01T12:27:00Z">
        <w:r>
          <w:t>,</w:t>
        </w:r>
      </w:ins>
      <w:ins w:id="98" w:author="Goldberg, Juan Sebastian" w:date="2014-12-01T12:26:00Z">
        <w:r>
          <w:t xml:space="preserve"> que para simplificar</w:t>
        </w:r>
      </w:ins>
      <w:ins w:id="99" w:author="Goldberg, Juan Sebastian" w:date="2014-12-01T12:27:00Z">
        <w:r>
          <w:t>, cada ítem</w:t>
        </w:r>
      </w:ins>
      <w:ins w:id="100" w:author="Goldberg, Juan Sebastian" w:date="2014-12-01T12:26:00Z">
        <w:r>
          <w:t xml:space="preserve"> lo rep</w:t>
        </w:r>
      </w:ins>
      <w:ins w:id="101" w:author="Goldberg, Juan Sebastian" w:date="2014-12-01T12:27:00Z">
        <w:r>
          <w:t xml:space="preserve">resentaremos como una </w:t>
        </w:r>
        <w:proofErr w:type="spellStart"/>
        <w:r>
          <w:t>tupla</w:t>
        </w:r>
        <w:proofErr w:type="spellEnd"/>
        <w:r>
          <w:t xml:space="preserve"> con la siguiente información:</w:t>
        </w:r>
      </w:ins>
    </w:p>
    <w:p w:rsidR="0023065E" w:rsidRDefault="0023065E" w:rsidP="0040181F">
      <w:pPr>
        <w:rPr>
          <w:ins w:id="102" w:author="Goldberg, Juan Sebastian" w:date="2014-12-01T12:25:00Z"/>
        </w:rPr>
      </w:pPr>
      <w:ins w:id="103" w:author="Goldberg, Juan Sebastian" w:date="2014-12-01T12:27:00Z">
        <w:r>
          <w:t>(&lt;</w:t>
        </w:r>
        <w:proofErr w:type="spellStart"/>
        <w:r>
          <w:t>hora_de_llegada_a_la_ciudad_x</w:t>
        </w:r>
        <w:proofErr w:type="spellEnd"/>
        <w:r>
          <w:t>&gt;</w:t>
        </w:r>
      </w:ins>
      <w:ins w:id="104" w:author="Goldberg, Juan Sebastian" w:date="2014-12-01T12:28:00Z">
        <w:r>
          <w:t>, &lt;</w:t>
        </w:r>
        <w:proofErr w:type="spellStart"/>
        <w:r>
          <w:t>tiempo_acumulado</w:t>
        </w:r>
        <w:proofErr w:type="spellEnd"/>
        <w:r>
          <w:t>&gt;, &lt;</w:t>
        </w:r>
      </w:ins>
      <w:proofErr w:type="spellStart"/>
      <w:ins w:id="105" w:author="Goldberg, Juan Sebastian" w:date="2014-12-01T12:29:00Z">
        <w:r>
          <w:t>puntero_al_item_anterior</w:t>
        </w:r>
      </w:ins>
      <w:proofErr w:type="spellEnd"/>
      <w:ins w:id="106" w:author="Goldberg, Juan Sebastian" w:date="2014-12-01T12:28:00Z">
        <w:r>
          <w:t>&gt;</w:t>
        </w:r>
      </w:ins>
      <w:ins w:id="107" w:author="Goldberg, Juan Sebastian" w:date="2014-12-01T12:29:00Z">
        <w:r>
          <w:t>)</w:t>
        </w:r>
      </w:ins>
    </w:p>
    <w:p w:rsidR="0023065E" w:rsidRDefault="0023065E" w:rsidP="0052150F">
      <w:pPr>
        <w:pStyle w:val="Encabezado3"/>
        <w:rPr>
          <w:ins w:id="108" w:author="Goldberg, Juan Sebastian" w:date="2014-12-01T12:29:00Z"/>
        </w:rPr>
      </w:pPr>
      <w:bookmarkStart w:id="109" w:name="_Toc405213542"/>
      <w:ins w:id="110" w:author="Goldberg, Juan Sebastian" w:date="2014-12-01T12:25:00Z">
        <w:r>
          <w:t>Condición inicial</w:t>
        </w:r>
      </w:ins>
      <w:bookmarkEnd w:id="109"/>
    </w:p>
    <w:p w:rsidR="0023065E" w:rsidRDefault="0023065E" w:rsidP="0023065E">
      <w:pPr>
        <w:rPr>
          <w:ins w:id="111" w:author="Goldberg, Juan Sebastian" w:date="2014-12-01T12:32:00Z"/>
        </w:rPr>
      </w:pPr>
      <w:ins w:id="112" w:author="Goldberg, Juan Sebastian" w:date="2014-12-01T12:29:00Z">
        <w:r>
          <w:t xml:space="preserve">Como comentamos la </w:t>
        </w:r>
      </w:ins>
      <w:ins w:id="113" w:author="Goldberg, Juan Sebastian" w:date="2014-12-01T12:30:00Z">
        <w:r>
          <w:t>condición inicial estaría representado por la salida</w:t>
        </w:r>
      </w:ins>
      <w:ins w:id="114" w:author="Goldberg, Juan Sebastian" w:date="2014-12-01T12:31:00Z">
        <w:r>
          <w:t xml:space="preserve"> de la ciudad origen a la ciudad origen con una hora de llegada con valor de la hora inicial y tiempo acumulado nulo:</w:t>
        </w:r>
      </w:ins>
      <w:ins w:id="115" w:author="Goldberg, Juan Sebastian" w:date="2014-12-01T12:32:00Z">
        <w:r>
          <w:t xml:space="preserve"> (8:00, 0, NULL)</w:t>
        </w:r>
      </w:ins>
    </w:p>
    <w:p w:rsidR="0023065E" w:rsidRPr="0023065E" w:rsidRDefault="0023065E" w:rsidP="0023065E">
      <w:pPr>
        <w:rPr>
          <w:ins w:id="116" w:author="Goldberg, Juan Sebastian" w:date="2014-12-01T12:25:00Z"/>
        </w:rPr>
      </w:pPr>
      <w:ins w:id="117" w:author="Goldberg, Juan Sebastian" w:date="2014-12-01T12:32:00Z">
        <w:r>
          <w:t>Luego la matriz quedaría como sigue: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3065E" w:rsidTr="00037BBE">
        <w:trPr>
          <w:ins w:id="118" w:author="Goldberg, Juan Sebastian" w:date="2014-12-01T12:32:00Z"/>
        </w:trPr>
        <w:tc>
          <w:tcPr>
            <w:tcW w:w="2161" w:type="dxa"/>
          </w:tcPr>
          <w:p w:rsidR="0023065E" w:rsidRPr="00FB004A" w:rsidRDefault="0023065E" w:rsidP="00037BBE">
            <w:pPr>
              <w:rPr>
                <w:ins w:id="119" w:author="Goldberg, Juan Sebastian" w:date="2014-12-01T12:32:00Z"/>
                <w:b/>
              </w:rPr>
            </w:pPr>
            <w:ins w:id="120" w:author="Goldberg, Juan Sebastian" w:date="2014-12-01T12:32:00Z">
              <w:r w:rsidRPr="00FB004A">
                <w:rPr>
                  <w:b/>
                </w:rPr>
                <w:t># Tramos\Ciudad</w:t>
              </w:r>
            </w:ins>
          </w:p>
        </w:tc>
        <w:tc>
          <w:tcPr>
            <w:tcW w:w="2161" w:type="dxa"/>
          </w:tcPr>
          <w:p w:rsidR="0023065E" w:rsidRPr="00FB004A" w:rsidRDefault="0023065E" w:rsidP="00037BBE">
            <w:pPr>
              <w:rPr>
                <w:ins w:id="121" w:author="Goldberg, Juan Sebastian" w:date="2014-12-01T12:32:00Z"/>
                <w:b/>
              </w:rPr>
            </w:pPr>
            <w:ins w:id="122" w:author="Goldberg, Juan Sebastian" w:date="2014-12-01T12:32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23065E" w:rsidRPr="00FB004A" w:rsidRDefault="0023065E" w:rsidP="00037BBE">
            <w:pPr>
              <w:rPr>
                <w:ins w:id="123" w:author="Goldberg, Juan Sebastian" w:date="2014-12-01T12:32:00Z"/>
                <w:b/>
              </w:rPr>
            </w:pPr>
            <w:ins w:id="124" w:author="Goldberg, Juan Sebastian" w:date="2014-12-01T12:32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23065E" w:rsidRPr="00FB004A" w:rsidRDefault="0023065E" w:rsidP="00037BBE">
            <w:pPr>
              <w:rPr>
                <w:ins w:id="125" w:author="Goldberg, Juan Sebastian" w:date="2014-12-01T12:32:00Z"/>
                <w:b/>
              </w:rPr>
            </w:pPr>
            <w:ins w:id="126" w:author="Goldberg, Juan Sebastian" w:date="2014-12-01T12:32:00Z">
              <w:r w:rsidRPr="00FB004A">
                <w:rPr>
                  <w:b/>
                </w:rPr>
                <w:t>3</w:t>
              </w:r>
            </w:ins>
          </w:p>
        </w:tc>
      </w:tr>
      <w:tr w:rsidR="0023065E" w:rsidTr="00037BBE">
        <w:trPr>
          <w:ins w:id="127" w:author="Goldberg, Juan Sebastian" w:date="2014-12-01T12:32:00Z"/>
        </w:trPr>
        <w:tc>
          <w:tcPr>
            <w:tcW w:w="2161" w:type="dxa"/>
          </w:tcPr>
          <w:p w:rsidR="0023065E" w:rsidRPr="00FB004A" w:rsidRDefault="0023065E" w:rsidP="00037BBE">
            <w:pPr>
              <w:rPr>
                <w:ins w:id="128" w:author="Goldberg, Juan Sebastian" w:date="2014-12-01T12:32:00Z"/>
                <w:b/>
              </w:rPr>
            </w:pPr>
            <w:ins w:id="129" w:author="Goldberg, Juan Sebastian" w:date="2014-12-01T12:32:00Z">
              <w:r w:rsidRPr="00FB004A">
                <w:rPr>
                  <w:b/>
                </w:rPr>
                <w:t>0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30" w:author="Goldberg, Juan Sebastian" w:date="2014-12-01T12:32:00Z"/>
              </w:rPr>
            </w:pPr>
            <w:ins w:id="131" w:author="Goldberg, Juan Sebastian" w:date="2014-12-01T12:32:00Z">
              <w:r>
                <w:t>[</w:t>
              </w:r>
            </w:ins>
            <w:ins w:id="132" w:author="Goldberg, Juan Sebastian" w:date="2014-12-01T12:44:00Z">
              <w:r w:rsidR="0057115A">
                <w:t>I1</w:t>
              </w:r>
            </w:ins>
            <w:ins w:id="133" w:author="Goldberg, Juan Sebastian" w:date="2014-12-01T12:32:00Z">
              <w:r>
                <w:t>(8:00, 0, NULL)</w:t>
              </w:r>
              <w:r>
                <w:t>]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34" w:author="Goldberg, Juan Sebastian" w:date="2014-12-01T12:32:00Z"/>
              </w:rPr>
            </w:pPr>
            <w:ins w:id="135" w:author="Goldberg, Juan Sebastian" w:date="2014-12-01T12:32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36" w:author="Goldberg, Juan Sebastian" w:date="2014-12-01T12:32:00Z"/>
              </w:rPr>
            </w:pPr>
            <w:ins w:id="137" w:author="Goldberg, Juan Sebastian" w:date="2014-12-01T12:32:00Z">
              <w:r>
                <w:t>[]</w:t>
              </w:r>
            </w:ins>
          </w:p>
        </w:tc>
      </w:tr>
      <w:tr w:rsidR="0023065E" w:rsidTr="00037BBE">
        <w:trPr>
          <w:ins w:id="138" w:author="Goldberg, Juan Sebastian" w:date="2014-12-01T12:32:00Z"/>
        </w:trPr>
        <w:tc>
          <w:tcPr>
            <w:tcW w:w="2161" w:type="dxa"/>
          </w:tcPr>
          <w:p w:rsidR="0023065E" w:rsidRPr="00FB004A" w:rsidRDefault="0023065E" w:rsidP="00037BBE">
            <w:pPr>
              <w:rPr>
                <w:ins w:id="139" w:author="Goldberg, Juan Sebastian" w:date="2014-12-01T12:32:00Z"/>
                <w:b/>
              </w:rPr>
            </w:pPr>
            <w:ins w:id="140" w:author="Goldberg, Juan Sebastian" w:date="2014-12-01T12:32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41" w:author="Goldberg, Juan Sebastian" w:date="2014-12-01T12:32:00Z"/>
              </w:rPr>
            </w:pPr>
            <w:ins w:id="142" w:author="Goldberg, Juan Sebastian" w:date="2014-12-01T12:32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43" w:author="Goldberg, Juan Sebastian" w:date="2014-12-01T12:32:00Z"/>
              </w:rPr>
            </w:pPr>
            <w:ins w:id="144" w:author="Goldberg, Juan Sebastian" w:date="2014-12-01T12:32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45" w:author="Goldberg, Juan Sebastian" w:date="2014-12-01T12:32:00Z"/>
              </w:rPr>
            </w:pPr>
            <w:ins w:id="146" w:author="Goldberg, Juan Sebastian" w:date="2014-12-01T12:32:00Z">
              <w:r>
                <w:t>[]</w:t>
              </w:r>
            </w:ins>
          </w:p>
        </w:tc>
      </w:tr>
      <w:tr w:rsidR="0023065E" w:rsidTr="00037BBE">
        <w:trPr>
          <w:ins w:id="147" w:author="Goldberg, Juan Sebastian" w:date="2014-12-01T12:32:00Z"/>
        </w:trPr>
        <w:tc>
          <w:tcPr>
            <w:tcW w:w="2161" w:type="dxa"/>
          </w:tcPr>
          <w:p w:rsidR="0023065E" w:rsidRPr="00FB004A" w:rsidRDefault="0023065E" w:rsidP="00037BBE">
            <w:pPr>
              <w:rPr>
                <w:ins w:id="148" w:author="Goldberg, Juan Sebastian" w:date="2014-12-01T12:32:00Z"/>
                <w:b/>
              </w:rPr>
            </w:pPr>
            <w:ins w:id="149" w:author="Goldberg, Juan Sebastian" w:date="2014-12-01T12:32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50" w:author="Goldberg, Juan Sebastian" w:date="2014-12-01T12:32:00Z"/>
              </w:rPr>
            </w:pPr>
            <w:ins w:id="151" w:author="Goldberg, Juan Sebastian" w:date="2014-12-01T12:32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52" w:author="Goldberg, Juan Sebastian" w:date="2014-12-01T12:32:00Z"/>
              </w:rPr>
            </w:pPr>
            <w:ins w:id="153" w:author="Goldberg, Juan Sebastian" w:date="2014-12-01T12:32:00Z">
              <w:r>
                <w:t>[]</w:t>
              </w:r>
            </w:ins>
          </w:p>
        </w:tc>
        <w:tc>
          <w:tcPr>
            <w:tcW w:w="2161" w:type="dxa"/>
          </w:tcPr>
          <w:p w:rsidR="0023065E" w:rsidRDefault="0023065E" w:rsidP="00037BBE">
            <w:pPr>
              <w:rPr>
                <w:ins w:id="154" w:author="Goldberg, Juan Sebastian" w:date="2014-12-01T12:32:00Z"/>
              </w:rPr>
            </w:pPr>
            <w:ins w:id="155" w:author="Goldberg, Juan Sebastian" w:date="2014-12-01T12:32:00Z">
              <w:r>
                <w:t>[]</w:t>
              </w:r>
            </w:ins>
          </w:p>
        </w:tc>
      </w:tr>
    </w:tbl>
    <w:p w:rsidR="0023065E" w:rsidRDefault="0023065E" w:rsidP="0023065E">
      <w:pPr>
        <w:pStyle w:val="Encabezado3"/>
        <w:rPr>
          <w:ins w:id="156" w:author="Goldberg, Juan Sebastian" w:date="2014-12-01T12:33:00Z"/>
        </w:rPr>
      </w:pPr>
      <w:bookmarkStart w:id="157" w:name="_Toc405213543"/>
      <w:ins w:id="158" w:author="Goldberg, Juan Sebastian" w:date="2014-12-01T12:33:00Z">
        <w:r>
          <w:t xml:space="preserve">Análisis de cómo llegar a la ciudad X en </w:t>
        </w:r>
      </w:ins>
      <w:ins w:id="159" w:author="Goldberg, Juan Sebastian" w:date="2014-12-01T12:39:00Z">
        <w:r w:rsidR="0052150F">
          <w:t>k=</w:t>
        </w:r>
      </w:ins>
      <w:ins w:id="160" w:author="Goldberg, Juan Sebastian" w:date="2014-12-01T12:33:00Z">
        <w:r>
          <w:t>1 tramo</w:t>
        </w:r>
        <w:bookmarkEnd w:id="157"/>
      </w:ins>
    </w:p>
    <w:p w:rsidR="0023065E" w:rsidRDefault="0052150F" w:rsidP="0023065E">
      <w:pPr>
        <w:rPr>
          <w:ins w:id="161" w:author="Goldberg, Juan Sebastian" w:date="2014-12-01T12:34:00Z"/>
        </w:rPr>
      </w:pPr>
      <w:ins w:id="162" w:author="Goldberg, Juan Sebastian" w:date="2014-12-01T12:33:00Z">
        <w:r>
          <w:t xml:space="preserve">La idea es buscar el </w:t>
        </w:r>
      </w:ins>
      <w:ins w:id="163" w:author="Goldberg, Juan Sebastian" w:date="2014-12-01T12:34:00Z">
        <w:r>
          <w:t>óptimo para llegar a cada ciudad en 1 tramo.</w:t>
        </w:r>
      </w:ins>
    </w:p>
    <w:p w:rsidR="0052150F" w:rsidRDefault="0052150F" w:rsidP="0023065E">
      <w:pPr>
        <w:rPr>
          <w:ins w:id="164" w:author="Goldberg, Juan Sebastian" w:date="2014-12-01T12:34:00Z"/>
        </w:rPr>
      </w:pPr>
      <w:ins w:id="165" w:author="Goldberg, Juan Sebastian" w:date="2014-12-01T12:34:00Z">
        <w:r>
          <w:t>Para hacer el análisis tomamos cada ciudad, y por cada ciudad analizamos cada tramo que llega a la misma.</w:t>
        </w:r>
      </w:ins>
    </w:p>
    <w:p w:rsidR="0052150F" w:rsidRDefault="0052150F" w:rsidP="0052150F">
      <w:pPr>
        <w:pStyle w:val="Encabezado4"/>
        <w:rPr>
          <w:ins w:id="166" w:author="Goldberg, Juan Sebastian" w:date="2014-12-01T12:35:00Z"/>
        </w:rPr>
      </w:pPr>
      <w:bookmarkStart w:id="167" w:name="_Toc405213544"/>
      <w:ins w:id="168" w:author="Goldberg, Juan Sebastian" w:date="2014-12-01T12:35:00Z">
        <w:r>
          <w:t>Ciudad 1</w:t>
        </w:r>
        <w:bookmarkEnd w:id="167"/>
      </w:ins>
    </w:p>
    <w:p w:rsidR="0052150F" w:rsidRDefault="0052150F" w:rsidP="0052150F">
      <w:pPr>
        <w:rPr>
          <w:ins w:id="169" w:author="Goldberg, Juan Sebastian" w:date="2014-12-01T12:36:00Z"/>
        </w:rPr>
      </w:pPr>
      <w:ins w:id="170" w:author="Goldberg, Juan Sebastian" w:date="2014-12-01T12:35:00Z">
        <w:r>
          <w:t>Para la ciudad 1 vemos que no llega ning</w:t>
        </w:r>
      </w:ins>
      <w:ins w:id="171" w:author="Goldberg, Juan Sebastian" w:date="2014-12-01T12:36:00Z">
        <w:r>
          <w:t>ún tramo, por lo tanto vamos con la siguiente ciudad.</w:t>
        </w:r>
      </w:ins>
    </w:p>
    <w:p w:rsidR="0052150F" w:rsidRDefault="0052150F" w:rsidP="0052150F">
      <w:pPr>
        <w:pStyle w:val="Encabezado4"/>
        <w:rPr>
          <w:ins w:id="172" w:author="Goldberg, Juan Sebastian" w:date="2014-12-01T12:36:00Z"/>
        </w:rPr>
      </w:pPr>
      <w:bookmarkStart w:id="173" w:name="_Toc405213545"/>
      <w:ins w:id="174" w:author="Goldberg, Juan Sebastian" w:date="2014-12-01T12:36:00Z">
        <w:r>
          <w:t>Ciudad 2</w:t>
        </w:r>
        <w:bookmarkEnd w:id="173"/>
      </w:ins>
    </w:p>
    <w:p w:rsidR="0052150F" w:rsidRDefault="0052150F" w:rsidP="0052150F">
      <w:pPr>
        <w:rPr>
          <w:ins w:id="175" w:author="Goldberg, Juan Sebastian" w:date="2014-12-01T12:37:00Z"/>
        </w:rPr>
      </w:pPr>
      <w:ins w:id="176" w:author="Goldberg, Juan Sebastian" w:date="2014-12-01T12:36:00Z">
        <w:r>
          <w:t xml:space="preserve">A la ciudad 2 vemos que llegan 2 tramos, </w:t>
        </w:r>
      </w:ins>
      <w:ins w:id="177" w:author="Goldberg, Juan Sebastian" w:date="2014-12-01T12:37:00Z">
        <w:r>
          <w:t>“</w:t>
        </w:r>
      </w:ins>
      <w:ins w:id="178" w:author="Goldberg, Juan Sebastian" w:date="2014-12-01T12:36:00Z">
        <w:r>
          <w:t>T1/</w:t>
        </w:r>
      </w:ins>
      <w:ins w:id="179" w:author="Goldberg, Juan Sebastian" w:date="2014-12-01T12:37:00Z">
        <w:r>
          <w:t>8 a 18” y “T3/12 a 13”.</w:t>
        </w:r>
      </w:ins>
    </w:p>
    <w:p w:rsidR="0052150F" w:rsidRPr="0057115A" w:rsidRDefault="0057115A" w:rsidP="0052150F">
      <w:pPr>
        <w:rPr>
          <w:ins w:id="180" w:author="Goldberg, Juan Sebastian" w:date="2014-12-01T12:38:00Z"/>
          <w:u w:val="single"/>
        </w:rPr>
      </w:pPr>
      <w:ins w:id="181" w:author="Goldberg, Juan Sebastian" w:date="2014-12-01T12:44:00Z">
        <w:r w:rsidRPr="0057115A">
          <w:rPr>
            <w:u w:val="single"/>
          </w:rPr>
          <w:t>Tramo</w:t>
        </w:r>
      </w:ins>
      <w:ins w:id="182" w:author="Goldberg, Juan Sebastian" w:date="2014-12-01T12:37:00Z">
        <w:r w:rsidR="0052150F" w:rsidRPr="0057115A">
          <w:rPr>
            <w:u w:val="single"/>
          </w:rPr>
          <w:t xml:space="preserve"> </w:t>
        </w:r>
      </w:ins>
      <w:ins w:id="183" w:author="Goldberg, Juan Sebastian" w:date="2014-12-01T12:39:00Z">
        <w:r w:rsidR="0052150F" w:rsidRPr="0057115A">
          <w:rPr>
            <w:u w:val="single"/>
          </w:rPr>
          <w:t>t=</w:t>
        </w:r>
      </w:ins>
      <w:ins w:id="184" w:author="Goldberg, Juan Sebastian" w:date="2014-12-01T12:37:00Z">
        <w:r w:rsidR="0052150F" w:rsidRPr="0057115A">
          <w:rPr>
            <w:u w:val="single"/>
          </w:rPr>
          <w:t>T1</w:t>
        </w:r>
      </w:ins>
      <w:ins w:id="185" w:author="Goldberg, Juan Sebastian" w:date="2014-12-01T12:38:00Z">
        <w:r w:rsidR="0052150F" w:rsidRPr="0057115A">
          <w:rPr>
            <w:u w:val="single"/>
          </w:rPr>
          <w:t>:</w:t>
        </w:r>
      </w:ins>
    </w:p>
    <w:p w:rsidR="0040181F" w:rsidRDefault="0052150F" w:rsidP="0052150F">
      <w:pPr>
        <w:pStyle w:val="ListParagraph"/>
        <w:numPr>
          <w:ilvl w:val="0"/>
          <w:numId w:val="7"/>
        </w:numPr>
        <w:rPr>
          <w:ins w:id="186" w:author="Goldberg, Juan Sebastian" w:date="2014-12-01T12:42:00Z"/>
        </w:rPr>
      </w:pPr>
      <w:ins w:id="187" w:author="Goldberg, Juan Sebastian" w:date="2014-12-01T12:39:00Z">
        <w:r>
          <w:t>“</w:t>
        </w:r>
      </w:ins>
      <w:ins w:id="188" w:author="Goldberg, Juan Sebastian" w:date="2014-12-01T12:38:00Z">
        <w:r>
          <w:t xml:space="preserve">Intentamos obtener de </w:t>
        </w:r>
        <w:proofErr w:type="gramStart"/>
        <w:r>
          <w:t>M[</w:t>
        </w:r>
        <w:proofErr w:type="gramEnd"/>
        <w:r>
          <w:t>k-1]</w:t>
        </w:r>
        <w:r>
          <w:t>[</w:t>
        </w:r>
        <w:proofErr w:type="spellStart"/>
        <w:r>
          <w:t>t.ciudad_desde</w:t>
        </w:r>
        <w:proofErr w:type="spellEnd"/>
        <w:r>
          <w:t>]</w:t>
        </w:r>
        <w:r>
          <w:t>,</w:t>
        </w:r>
        <w:r>
          <w:t xml:space="preserve"> </w:t>
        </w:r>
        <w:r>
          <w:t xml:space="preserve">la solución O que tenga horario de llegada a </w:t>
        </w:r>
        <w:proofErr w:type="spellStart"/>
        <w:r>
          <w:t>t.ciudad_desde</w:t>
        </w:r>
        <w:proofErr w:type="spellEnd"/>
        <w:r>
          <w:t xml:space="preserve"> </w:t>
        </w:r>
        <w:r>
          <w:t xml:space="preserve">más próximo a </w:t>
        </w:r>
        <w:proofErr w:type="spellStart"/>
        <w:r>
          <w:t>t.horario_desde</w:t>
        </w:r>
        <w:proofErr w:type="spellEnd"/>
        <w:r>
          <w:t>.</w:t>
        </w:r>
      </w:ins>
      <w:ins w:id="189" w:author="Goldberg, Juan Sebastian" w:date="2014-12-01T12:39:00Z">
        <w:r>
          <w:t>” E</w:t>
        </w:r>
      </w:ins>
      <w:ins w:id="190" w:author="Goldberg, Juan Sebastian" w:date="2014-12-01T12:40:00Z">
        <w:r>
          <w:t xml:space="preserve">n nuestro caso es </w:t>
        </w:r>
        <w:proofErr w:type="gramStart"/>
        <w:r>
          <w:t>M[</w:t>
        </w:r>
        <w:proofErr w:type="gramEnd"/>
        <w:r>
          <w:t>0][1]</w:t>
        </w:r>
      </w:ins>
      <w:ins w:id="191" w:author="Goldberg, Juan Sebastian" w:date="2014-12-01T12:41:00Z">
        <w:r>
          <w:t xml:space="preserve"> y vemos que la solución </w:t>
        </w:r>
        <w:r>
          <w:t>(8:00, 0, NULL)</w:t>
        </w:r>
        <w:r>
          <w:t xml:space="preserve"> es la que tiene horario de llegada a 1 (</w:t>
        </w:r>
      </w:ins>
      <w:ins w:id="192" w:author="Goldberg, Juan Sebastian" w:date="2014-12-01T12:42:00Z">
        <w:r>
          <w:t>8:00</w:t>
        </w:r>
      </w:ins>
      <w:ins w:id="193" w:author="Goldberg, Juan Sebastian" w:date="2014-12-01T12:41:00Z">
        <w:r>
          <w:t>)</w:t>
        </w:r>
      </w:ins>
      <w:ins w:id="194" w:author="Goldberg, Juan Sebastian" w:date="2014-12-01T12:42:00Z">
        <w:r>
          <w:t xml:space="preserve"> más próximo al horario de salida del tramo T1 (8:00).</w:t>
        </w:r>
      </w:ins>
    </w:p>
    <w:p w:rsidR="0052150F" w:rsidRDefault="0052150F" w:rsidP="0052150F">
      <w:pPr>
        <w:pStyle w:val="ListParagraph"/>
        <w:numPr>
          <w:ilvl w:val="0"/>
          <w:numId w:val="7"/>
        </w:numPr>
        <w:rPr>
          <w:ins w:id="195" w:author="Goldberg, Juan Sebastian" w:date="2014-12-01T12:45:00Z"/>
        </w:rPr>
      </w:pPr>
      <w:ins w:id="196" w:author="Goldberg, Juan Sebastian" w:date="2014-12-01T12:42:00Z">
        <w:r>
          <w:t xml:space="preserve">Como </w:t>
        </w:r>
      </w:ins>
      <w:ins w:id="197" w:author="Goldberg, Juan Sebastian" w:date="2014-12-01T12:43:00Z">
        <w:r>
          <w:t>existe significa que encontramos una solución para llegar a</w:t>
        </w:r>
        <w:r>
          <w:t xml:space="preserve"> </w:t>
        </w:r>
        <w:r>
          <w:t xml:space="preserve">la ciudad </w:t>
        </w:r>
        <w:r>
          <w:t>2</w:t>
        </w:r>
        <w:r>
          <w:t xml:space="preserve"> utilizando k</w:t>
        </w:r>
        <w:r>
          <w:t>=1</w:t>
        </w:r>
        <w:r>
          <w:t xml:space="preserve"> tramos, por lo tanto insertamos dicha</w:t>
        </w:r>
        <w:r>
          <w:t xml:space="preserve"> </w:t>
        </w:r>
        <w:r>
          <w:t>solución al listado M[k</w:t>
        </w:r>
        <w:r>
          <w:t>=1</w:t>
        </w:r>
        <w:r>
          <w:t>][x</w:t>
        </w:r>
        <w:r>
          <w:t>=2</w:t>
        </w:r>
        <w:r>
          <w:t>]</w:t>
        </w:r>
        <w:r>
          <w:t xml:space="preserve">: </w:t>
        </w:r>
      </w:ins>
      <w:ins w:id="198" w:author="Goldberg, Juan Sebastian" w:date="2014-12-01T12:44:00Z">
        <w:r w:rsidR="0057115A">
          <w:t>I2</w:t>
        </w:r>
      </w:ins>
      <w:ins w:id="199" w:author="Goldberg, Juan Sebastian" w:date="2014-12-01T12:43:00Z">
        <w:r>
          <w:t xml:space="preserve">(18:00, 10, </w:t>
        </w:r>
      </w:ins>
      <w:ins w:id="200" w:author="Goldberg, Juan Sebastian" w:date="2014-12-01T12:44:00Z">
        <w:r w:rsidR="0057115A">
          <w:t>I1</w:t>
        </w:r>
      </w:ins>
      <w:ins w:id="201" w:author="Goldberg, Juan Sebastian" w:date="2014-12-01T12:43:00Z">
        <w:r>
          <w:t>)</w:t>
        </w:r>
      </w:ins>
    </w:p>
    <w:p w:rsidR="0057115A" w:rsidRDefault="0057115A" w:rsidP="0057115A">
      <w:pPr>
        <w:rPr>
          <w:ins w:id="202" w:author="Goldberg, Juan Sebastian" w:date="2014-12-01T12:45:00Z"/>
        </w:rPr>
      </w:pPr>
      <w:ins w:id="203" w:author="Goldberg, Juan Sebastian" w:date="2014-12-01T12:45:00Z">
        <w:r w:rsidRPr="0057115A">
          <w:t>Tramo t=T</w:t>
        </w:r>
        <w:r>
          <w:t>3</w:t>
        </w:r>
        <w:r w:rsidRPr="0057115A">
          <w:t>:</w:t>
        </w:r>
      </w:ins>
    </w:p>
    <w:p w:rsidR="0057115A" w:rsidRDefault="0057115A" w:rsidP="0057115A">
      <w:pPr>
        <w:pStyle w:val="ListParagraph"/>
        <w:numPr>
          <w:ilvl w:val="0"/>
          <w:numId w:val="7"/>
        </w:numPr>
        <w:rPr>
          <w:ins w:id="204" w:author="Goldberg, Juan Sebastian" w:date="2014-12-01T12:47:00Z"/>
        </w:rPr>
      </w:pPr>
      <w:ins w:id="205" w:author="Goldberg, Juan Sebastian" w:date="2014-12-01T12:45:00Z">
        <w:r>
          <w:t xml:space="preserve">“Intentamos obtener de </w:t>
        </w:r>
        <w:proofErr w:type="gramStart"/>
        <w:r>
          <w:t>M[</w:t>
        </w:r>
        <w:proofErr w:type="gramEnd"/>
        <w:r>
          <w:t>k-1][</w:t>
        </w:r>
        <w:proofErr w:type="spellStart"/>
        <w:r>
          <w:t>t.ciudad_desde</w:t>
        </w:r>
        <w:proofErr w:type="spellEnd"/>
        <w:r>
          <w:t xml:space="preserve">], la solución O que tenga horario de llegada a </w:t>
        </w:r>
        <w:proofErr w:type="spellStart"/>
        <w:r>
          <w:t>t.ciudad_desde</w:t>
        </w:r>
        <w:proofErr w:type="spellEnd"/>
        <w:r>
          <w:t xml:space="preserve"> más próximo a </w:t>
        </w:r>
        <w:proofErr w:type="spellStart"/>
        <w:r>
          <w:t>t.horario_desde</w:t>
        </w:r>
        <w:proofErr w:type="spellEnd"/>
        <w:r>
          <w:t xml:space="preserve">.” En nuestro caso es </w:t>
        </w:r>
        <w:proofErr w:type="gramStart"/>
        <w:r>
          <w:t>M[</w:t>
        </w:r>
        <w:proofErr w:type="gramEnd"/>
        <w:r>
          <w:t>0][</w:t>
        </w:r>
        <w:r>
          <w:t>3</w:t>
        </w:r>
        <w:r>
          <w:t xml:space="preserve">] y vemos que </w:t>
        </w:r>
        <w:r>
          <w:t xml:space="preserve">no hay ninguna solución </w:t>
        </w:r>
      </w:ins>
      <w:ins w:id="206" w:author="Goldberg, Juan Sebastian" w:date="2014-12-01T12:46:00Z">
        <w:r>
          <w:t>en M[0][3]</w:t>
        </w:r>
      </w:ins>
      <w:ins w:id="207" w:author="Goldberg, Juan Sebastian" w:date="2014-12-01T12:45:00Z">
        <w:r>
          <w:t>.</w:t>
        </w:r>
      </w:ins>
      <w:ins w:id="208" w:author="Goldberg, Juan Sebastian" w:date="2014-12-01T12:47:00Z">
        <w:r>
          <w:t xml:space="preserve"> Por lo tanto descartamos el tramo.</w:t>
        </w:r>
      </w:ins>
    </w:p>
    <w:p w:rsidR="0057115A" w:rsidRDefault="0057115A" w:rsidP="0057115A">
      <w:pPr>
        <w:pStyle w:val="Encabezado4"/>
        <w:rPr>
          <w:ins w:id="209" w:author="Goldberg, Juan Sebastian" w:date="2014-12-01T12:49:00Z"/>
        </w:rPr>
      </w:pPr>
      <w:bookmarkStart w:id="210" w:name="_Toc405213546"/>
      <w:ins w:id="211" w:author="Goldberg, Juan Sebastian" w:date="2014-12-01T12:47:00Z">
        <w:r>
          <w:lastRenderedPageBreak/>
          <w:t>Ciudad 3</w:t>
        </w:r>
      </w:ins>
      <w:bookmarkEnd w:id="210"/>
    </w:p>
    <w:p w:rsidR="0057115A" w:rsidRDefault="0057115A" w:rsidP="0057115A">
      <w:pPr>
        <w:rPr>
          <w:ins w:id="212" w:author="Goldberg, Juan Sebastian" w:date="2014-12-01T12:50:00Z"/>
        </w:rPr>
      </w:pPr>
      <w:ins w:id="213" w:author="Goldberg, Juan Sebastian" w:date="2014-12-01T12:49:00Z">
        <w:r>
          <w:t xml:space="preserve">A la ciudad </w:t>
        </w:r>
        <w:r>
          <w:t>3</w:t>
        </w:r>
        <w:r>
          <w:t xml:space="preserve"> vemos que llega </w:t>
        </w:r>
        <w:r>
          <w:t>1</w:t>
        </w:r>
        <w:r>
          <w:t xml:space="preserve"> tramo, “T</w:t>
        </w:r>
        <w:r>
          <w:t>2</w:t>
        </w:r>
        <w:r>
          <w:t>/</w:t>
        </w:r>
        <w:r>
          <w:t>10</w:t>
        </w:r>
        <w:r>
          <w:t xml:space="preserve"> a </w:t>
        </w:r>
        <w:r>
          <w:t>11</w:t>
        </w:r>
        <w:r>
          <w:t>”</w:t>
        </w:r>
        <w:r>
          <w:t>.</w:t>
        </w:r>
      </w:ins>
    </w:p>
    <w:p w:rsidR="0057115A" w:rsidRPr="0057115A" w:rsidRDefault="0057115A" w:rsidP="0057115A">
      <w:pPr>
        <w:rPr>
          <w:ins w:id="214" w:author="Goldberg, Juan Sebastian" w:date="2014-12-01T12:45:00Z"/>
          <w:u w:val="single"/>
        </w:rPr>
      </w:pPr>
      <w:ins w:id="215" w:author="Goldberg, Juan Sebastian" w:date="2014-12-01T12:50:00Z">
        <w:r w:rsidRPr="0057115A">
          <w:rPr>
            <w:u w:val="single"/>
          </w:rPr>
          <w:t>Tramo t=T</w:t>
        </w:r>
        <w:r>
          <w:rPr>
            <w:u w:val="single"/>
          </w:rPr>
          <w:t>2:</w:t>
        </w:r>
      </w:ins>
    </w:p>
    <w:p w:rsidR="0057115A" w:rsidRDefault="0057115A" w:rsidP="0057115A">
      <w:pPr>
        <w:pStyle w:val="ListParagraph"/>
        <w:numPr>
          <w:ilvl w:val="0"/>
          <w:numId w:val="7"/>
        </w:numPr>
        <w:rPr>
          <w:ins w:id="216" w:author="Goldberg, Juan Sebastian" w:date="2014-12-01T12:47:00Z"/>
        </w:rPr>
      </w:pPr>
      <w:ins w:id="217" w:author="Goldberg, Juan Sebastian" w:date="2014-12-01T12:47:00Z">
        <w:r>
          <w:t xml:space="preserve">“Intentamos obtener de </w:t>
        </w:r>
        <w:proofErr w:type="gramStart"/>
        <w:r>
          <w:t>M[</w:t>
        </w:r>
        <w:proofErr w:type="gramEnd"/>
        <w:r>
          <w:t>k-1][</w:t>
        </w:r>
        <w:proofErr w:type="spellStart"/>
        <w:r>
          <w:t>t.ciudad_desde</w:t>
        </w:r>
        <w:proofErr w:type="spellEnd"/>
        <w:r>
          <w:t xml:space="preserve">], la solución O que tenga horario de llegada a </w:t>
        </w:r>
        <w:proofErr w:type="spellStart"/>
        <w:r>
          <w:t>t.ciudad_desde</w:t>
        </w:r>
        <w:proofErr w:type="spellEnd"/>
        <w:r>
          <w:t xml:space="preserve"> más próximo a </w:t>
        </w:r>
        <w:proofErr w:type="spellStart"/>
        <w:r>
          <w:t>t.horario_desde</w:t>
        </w:r>
        <w:proofErr w:type="spellEnd"/>
        <w:r>
          <w:t xml:space="preserve">.” En nuestro caso es </w:t>
        </w:r>
        <w:proofErr w:type="gramStart"/>
        <w:r>
          <w:t>M[</w:t>
        </w:r>
        <w:proofErr w:type="gramEnd"/>
        <w:r>
          <w:t xml:space="preserve">0][1] y vemos que la solución </w:t>
        </w:r>
        <w:r>
          <w:t>I1</w:t>
        </w:r>
        <w:r>
          <w:t>(8:00, 0, NULL) es la que tiene horario de llegada a 1 (8:00) más próximo al horario de salida del tramo T1 (</w:t>
        </w:r>
      </w:ins>
      <w:ins w:id="218" w:author="Goldberg, Juan Sebastian" w:date="2014-12-01T12:48:00Z">
        <w:r>
          <w:t>10</w:t>
        </w:r>
      </w:ins>
      <w:ins w:id="219" w:author="Goldberg, Juan Sebastian" w:date="2014-12-01T12:47:00Z">
        <w:r>
          <w:t>:00).</w:t>
        </w:r>
      </w:ins>
    </w:p>
    <w:p w:rsidR="0057115A" w:rsidRDefault="0057115A" w:rsidP="0057115A">
      <w:pPr>
        <w:pStyle w:val="ListParagraph"/>
        <w:numPr>
          <w:ilvl w:val="0"/>
          <w:numId w:val="7"/>
        </w:numPr>
        <w:rPr>
          <w:ins w:id="220" w:author="Goldberg, Juan Sebastian" w:date="2014-12-01T12:50:00Z"/>
        </w:rPr>
      </w:pPr>
      <w:ins w:id="221" w:author="Goldberg, Juan Sebastian" w:date="2014-12-01T12:47:00Z">
        <w:r>
          <w:t xml:space="preserve">Como existe significa que encontramos una solución para llegar a la ciudad </w:t>
        </w:r>
      </w:ins>
      <w:ins w:id="222" w:author="Goldberg, Juan Sebastian" w:date="2014-12-01T12:49:00Z">
        <w:r>
          <w:t>3</w:t>
        </w:r>
      </w:ins>
      <w:ins w:id="223" w:author="Goldberg, Juan Sebastian" w:date="2014-12-01T12:47:00Z">
        <w:r>
          <w:t xml:space="preserve"> utilizando k=1 tramos, por lo tanto insertamos dicha solución al listado M[k=1][x=</w:t>
        </w:r>
      </w:ins>
      <w:ins w:id="224" w:author="Goldberg, Juan Sebastian" w:date="2014-12-01T12:50:00Z">
        <w:r>
          <w:t>3</w:t>
        </w:r>
      </w:ins>
      <w:ins w:id="225" w:author="Goldberg, Juan Sebastian" w:date="2014-12-01T12:47:00Z">
        <w:r>
          <w:t>]: I</w:t>
        </w:r>
      </w:ins>
      <w:ins w:id="226" w:author="Goldberg, Juan Sebastian" w:date="2014-12-01T12:52:00Z">
        <w:r>
          <w:t>3</w:t>
        </w:r>
      </w:ins>
      <w:ins w:id="227" w:author="Goldberg, Juan Sebastian" w:date="2014-12-01T12:47:00Z">
        <w:r>
          <w:t>(</w:t>
        </w:r>
      </w:ins>
      <w:ins w:id="228" w:author="Goldberg, Juan Sebastian" w:date="2014-12-01T12:50:00Z">
        <w:r>
          <w:t>11</w:t>
        </w:r>
      </w:ins>
      <w:ins w:id="229" w:author="Goldberg, Juan Sebastian" w:date="2014-12-01T12:47:00Z">
        <w:r>
          <w:t xml:space="preserve">:00, </w:t>
        </w:r>
      </w:ins>
      <w:ins w:id="230" w:author="Goldberg, Juan Sebastian" w:date="2014-12-01T15:59:00Z">
        <w:r w:rsidR="00FB004A">
          <w:t>1</w:t>
        </w:r>
      </w:ins>
      <w:ins w:id="231" w:author="Goldberg, Juan Sebastian" w:date="2014-12-01T12:47:00Z">
        <w:r>
          <w:t>, I1)</w:t>
        </w:r>
      </w:ins>
    </w:p>
    <w:p w:rsidR="0057115A" w:rsidRDefault="00FB004A" w:rsidP="0057115A">
      <w:pPr>
        <w:pStyle w:val="Encabezado4"/>
        <w:rPr>
          <w:ins w:id="232" w:author="Goldberg, Juan Sebastian" w:date="2014-12-01T12:51:00Z"/>
        </w:rPr>
      </w:pPr>
      <w:bookmarkStart w:id="233" w:name="_Toc405213547"/>
      <w:ins w:id="234" w:author="Goldberg, Juan Sebastian" w:date="2014-12-01T12:50:00Z">
        <w:r>
          <w:t>Resultado</w:t>
        </w:r>
      </w:ins>
      <w:ins w:id="235" w:author="Goldberg, Juan Sebastian" w:date="2014-12-01T15:51:00Z">
        <w:r>
          <w:t>s obtenidos para k=1</w:t>
        </w:r>
      </w:ins>
      <w:bookmarkEnd w:id="233"/>
    </w:p>
    <w:p w:rsidR="0057115A" w:rsidRDefault="0057115A" w:rsidP="0057115A">
      <w:pPr>
        <w:rPr>
          <w:ins w:id="236" w:author="Goldberg, Juan Sebastian" w:date="2014-12-01T12:51:00Z"/>
        </w:rPr>
      </w:pPr>
      <w:ins w:id="237" w:author="Goldberg, Juan Sebastian" w:date="2014-12-01T12:51:00Z">
        <w:r>
          <w:t>Vemos que la matriz tiene el siguiente estado: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57115A" w:rsidTr="00037BBE">
        <w:trPr>
          <w:ins w:id="238" w:author="Goldberg, Juan Sebastian" w:date="2014-12-01T12:51:00Z"/>
        </w:trPr>
        <w:tc>
          <w:tcPr>
            <w:tcW w:w="2161" w:type="dxa"/>
          </w:tcPr>
          <w:p w:rsidR="0057115A" w:rsidRPr="00FB004A" w:rsidRDefault="0057115A" w:rsidP="00037BBE">
            <w:pPr>
              <w:rPr>
                <w:ins w:id="239" w:author="Goldberg, Juan Sebastian" w:date="2014-12-01T12:51:00Z"/>
                <w:b/>
              </w:rPr>
            </w:pPr>
            <w:ins w:id="240" w:author="Goldberg, Juan Sebastian" w:date="2014-12-01T12:51:00Z">
              <w:r w:rsidRPr="00FB004A">
                <w:rPr>
                  <w:b/>
                </w:rPr>
                <w:t># Tramos\Ciudad</w:t>
              </w:r>
            </w:ins>
          </w:p>
        </w:tc>
        <w:tc>
          <w:tcPr>
            <w:tcW w:w="2161" w:type="dxa"/>
          </w:tcPr>
          <w:p w:rsidR="0057115A" w:rsidRPr="00FB004A" w:rsidRDefault="0057115A" w:rsidP="00037BBE">
            <w:pPr>
              <w:rPr>
                <w:ins w:id="241" w:author="Goldberg, Juan Sebastian" w:date="2014-12-01T12:51:00Z"/>
                <w:b/>
              </w:rPr>
            </w:pPr>
            <w:ins w:id="242" w:author="Goldberg, Juan Sebastian" w:date="2014-12-01T12:51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57115A" w:rsidRPr="00FB004A" w:rsidRDefault="0057115A" w:rsidP="00037BBE">
            <w:pPr>
              <w:rPr>
                <w:ins w:id="243" w:author="Goldberg, Juan Sebastian" w:date="2014-12-01T12:51:00Z"/>
                <w:b/>
              </w:rPr>
            </w:pPr>
            <w:ins w:id="244" w:author="Goldberg, Juan Sebastian" w:date="2014-12-01T12:51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57115A" w:rsidRPr="00FB004A" w:rsidRDefault="0057115A" w:rsidP="00037BBE">
            <w:pPr>
              <w:rPr>
                <w:ins w:id="245" w:author="Goldberg, Juan Sebastian" w:date="2014-12-01T12:51:00Z"/>
                <w:b/>
              </w:rPr>
            </w:pPr>
            <w:ins w:id="246" w:author="Goldberg, Juan Sebastian" w:date="2014-12-01T12:51:00Z">
              <w:r w:rsidRPr="00FB004A">
                <w:rPr>
                  <w:b/>
                </w:rPr>
                <w:t>3</w:t>
              </w:r>
            </w:ins>
          </w:p>
        </w:tc>
      </w:tr>
      <w:tr w:rsidR="0057115A" w:rsidTr="00037BBE">
        <w:trPr>
          <w:ins w:id="247" w:author="Goldberg, Juan Sebastian" w:date="2014-12-01T12:51:00Z"/>
        </w:trPr>
        <w:tc>
          <w:tcPr>
            <w:tcW w:w="2161" w:type="dxa"/>
          </w:tcPr>
          <w:p w:rsidR="0057115A" w:rsidRPr="00FB004A" w:rsidRDefault="0057115A" w:rsidP="00037BBE">
            <w:pPr>
              <w:rPr>
                <w:ins w:id="248" w:author="Goldberg, Juan Sebastian" w:date="2014-12-01T12:51:00Z"/>
                <w:b/>
              </w:rPr>
            </w:pPr>
            <w:ins w:id="249" w:author="Goldberg, Juan Sebastian" w:date="2014-12-01T12:51:00Z">
              <w:r w:rsidRPr="00FB004A">
                <w:rPr>
                  <w:b/>
                </w:rPr>
                <w:t>0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50" w:author="Goldberg, Juan Sebastian" w:date="2014-12-01T12:51:00Z"/>
              </w:rPr>
            </w:pPr>
            <w:ins w:id="251" w:author="Goldberg, Juan Sebastian" w:date="2014-12-01T12:51:00Z">
              <w:r>
                <w:t>[I1(8:00, 0, NULL)]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52" w:author="Goldberg, Juan Sebastian" w:date="2014-12-01T12:51:00Z"/>
              </w:rPr>
            </w:pPr>
            <w:ins w:id="253" w:author="Goldberg, Juan Sebastian" w:date="2014-12-01T12:51:00Z">
              <w:r>
                <w:t>[]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54" w:author="Goldberg, Juan Sebastian" w:date="2014-12-01T12:51:00Z"/>
              </w:rPr>
            </w:pPr>
            <w:ins w:id="255" w:author="Goldberg, Juan Sebastian" w:date="2014-12-01T12:51:00Z">
              <w:r>
                <w:t>[]</w:t>
              </w:r>
            </w:ins>
          </w:p>
        </w:tc>
      </w:tr>
      <w:tr w:rsidR="0057115A" w:rsidTr="00037BBE">
        <w:trPr>
          <w:ins w:id="256" w:author="Goldberg, Juan Sebastian" w:date="2014-12-01T12:51:00Z"/>
        </w:trPr>
        <w:tc>
          <w:tcPr>
            <w:tcW w:w="2161" w:type="dxa"/>
          </w:tcPr>
          <w:p w:rsidR="0057115A" w:rsidRPr="00FB004A" w:rsidRDefault="0057115A" w:rsidP="00037BBE">
            <w:pPr>
              <w:rPr>
                <w:ins w:id="257" w:author="Goldberg, Juan Sebastian" w:date="2014-12-01T12:51:00Z"/>
                <w:b/>
              </w:rPr>
            </w:pPr>
            <w:ins w:id="258" w:author="Goldberg, Juan Sebastian" w:date="2014-12-01T12:51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59" w:author="Goldberg, Juan Sebastian" w:date="2014-12-01T12:51:00Z"/>
              </w:rPr>
            </w:pPr>
            <w:ins w:id="260" w:author="Goldberg, Juan Sebastian" w:date="2014-12-01T12:51:00Z">
              <w:r>
                <w:t>[]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61" w:author="Goldberg, Juan Sebastian" w:date="2014-12-01T12:51:00Z"/>
              </w:rPr>
            </w:pPr>
            <w:ins w:id="262" w:author="Goldberg, Juan Sebastian" w:date="2014-12-01T12:51:00Z">
              <w:r>
                <w:t>[I2(18:00, 10, I1)]</w:t>
              </w:r>
            </w:ins>
          </w:p>
        </w:tc>
        <w:tc>
          <w:tcPr>
            <w:tcW w:w="2161" w:type="dxa"/>
          </w:tcPr>
          <w:p w:rsidR="0057115A" w:rsidRDefault="0057115A" w:rsidP="00FB004A">
            <w:pPr>
              <w:rPr>
                <w:ins w:id="263" w:author="Goldberg, Juan Sebastian" w:date="2014-12-01T12:51:00Z"/>
              </w:rPr>
            </w:pPr>
            <w:ins w:id="264" w:author="Goldberg, Juan Sebastian" w:date="2014-12-01T12:51:00Z">
              <w:r>
                <w:t>[</w:t>
              </w:r>
            </w:ins>
            <w:ins w:id="265" w:author="Goldberg, Juan Sebastian" w:date="2014-12-01T12:52:00Z">
              <w:r>
                <w:t>I</w:t>
              </w:r>
              <w:r>
                <w:t>3</w:t>
              </w:r>
              <w:r>
                <w:t xml:space="preserve">(11:00, </w:t>
              </w:r>
            </w:ins>
            <w:ins w:id="266" w:author="Goldberg, Juan Sebastian" w:date="2014-12-01T15:59:00Z">
              <w:r w:rsidR="00FB004A">
                <w:t>1</w:t>
              </w:r>
            </w:ins>
            <w:ins w:id="267" w:author="Goldberg, Juan Sebastian" w:date="2014-12-01T12:52:00Z">
              <w:r>
                <w:t>, I1)</w:t>
              </w:r>
            </w:ins>
            <w:ins w:id="268" w:author="Goldberg, Juan Sebastian" w:date="2014-12-01T12:51:00Z">
              <w:r>
                <w:t>]</w:t>
              </w:r>
            </w:ins>
          </w:p>
        </w:tc>
      </w:tr>
      <w:tr w:rsidR="0057115A" w:rsidTr="00037BBE">
        <w:trPr>
          <w:ins w:id="269" w:author="Goldberg, Juan Sebastian" w:date="2014-12-01T12:51:00Z"/>
        </w:trPr>
        <w:tc>
          <w:tcPr>
            <w:tcW w:w="2161" w:type="dxa"/>
          </w:tcPr>
          <w:p w:rsidR="0057115A" w:rsidRPr="00FB004A" w:rsidRDefault="0057115A" w:rsidP="00037BBE">
            <w:pPr>
              <w:rPr>
                <w:ins w:id="270" w:author="Goldberg, Juan Sebastian" w:date="2014-12-01T12:51:00Z"/>
                <w:b/>
              </w:rPr>
            </w:pPr>
            <w:ins w:id="271" w:author="Goldberg, Juan Sebastian" w:date="2014-12-01T12:51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72" w:author="Goldberg, Juan Sebastian" w:date="2014-12-01T12:51:00Z"/>
              </w:rPr>
            </w:pPr>
            <w:ins w:id="273" w:author="Goldberg, Juan Sebastian" w:date="2014-12-01T12:51:00Z">
              <w:r>
                <w:t>[]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74" w:author="Goldberg, Juan Sebastian" w:date="2014-12-01T12:51:00Z"/>
              </w:rPr>
            </w:pPr>
            <w:ins w:id="275" w:author="Goldberg, Juan Sebastian" w:date="2014-12-01T12:51:00Z">
              <w:r>
                <w:t>[]</w:t>
              </w:r>
            </w:ins>
          </w:p>
        </w:tc>
        <w:tc>
          <w:tcPr>
            <w:tcW w:w="2161" w:type="dxa"/>
          </w:tcPr>
          <w:p w:rsidR="0057115A" w:rsidRDefault="0057115A" w:rsidP="00037BBE">
            <w:pPr>
              <w:rPr>
                <w:ins w:id="276" w:author="Goldberg, Juan Sebastian" w:date="2014-12-01T12:51:00Z"/>
              </w:rPr>
            </w:pPr>
            <w:ins w:id="277" w:author="Goldberg, Juan Sebastian" w:date="2014-12-01T12:51:00Z">
              <w:r>
                <w:t>[]</w:t>
              </w:r>
            </w:ins>
          </w:p>
        </w:tc>
      </w:tr>
    </w:tbl>
    <w:p w:rsidR="00FB004A" w:rsidRDefault="00FB004A" w:rsidP="00FB004A">
      <w:pPr>
        <w:pStyle w:val="Encabezado3"/>
        <w:rPr>
          <w:ins w:id="278" w:author="Goldberg, Juan Sebastian" w:date="2014-12-01T15:52:00Z"/>
        </w:rPr>
      </w:pPr>
      <w:bookmarkStart w:id="279" w:name="_Toc405213548"/>
      <w:ins w:id="280" w:author="Goldberg, Juan Sebastian" w:date="2014-12-01T15:52:00Z">
        <w:r>
          <w:t>Análisis de cómo llegar a la ciudad X en k=</w:t>
        </w:r>
        <w:r>
          <w:t>2</w:t>
        </w:r>
        <w:r>
          <w:t xml:space="preserve"> tramo</w:t>
        </w:r>
        <w:r>
          <w:t>s</w:t>
        </w:r>
        <w:bookmarkEnd w:id="279"/>
      </w:ins>
    </w:p>
    <w:p w:rsidR="00FB004A" w:rsidRDefault="00FB004A" w:rsidP="00FB004A">
      <w:pPr>
        <w:rPr>
          <w:ins w:id="281" w:author="Goldberg, Juan Sebastian" w:date="2014-12-01T15:52:00Z"/>
        </w:rPr>
      </w:pPr>
      <w:ins w:id="282" w:author="Goldberg, Juan Sebastian" w:date="2014-12-01T15:52:00Z">
        <w:r>
          <w:t xml:space="preserve">La idea es buscar el óptimo para llegar a cada ciudad en </w:t>
        </w:r>
        <w:r>
          <w:t>2</w:t>
        </w:r>
        <w:r>
          <w:t xml:space="preserve"> tramo</w:t>
        </w:r>
        <w:r>
          <w:t>s</w:t>
        </w:r>
        <w:r>
          <w:t>.</w:t>
        </w:r>
      </w:ins>
    </w:p>
    <w:p w:rsidR="00FB004A" w:rsidRDefault="00FB004A" w:rsidP="00FB004A">
      <w:pPr>
        <w:rPr>
          <w:ins w:id="283" w:author="Goldberg, Juan Sebastian" w:date="2014-12-01T15:52:00Z"/>
        </w:rPr>
      </w:pPr>
      <w:ins w:id="284" w:author="Goldberg, Juan Sebastian" w:date="2014-12-01T15:52:00Z">
        <w:r>
          <w:t>Para hacer el análisis tomamos cada ciudad, y por cada ciudad analizamos cada tramo que llega a la misma.</w:t>
        </w:r>
      </w:ins>
    </w:p>
    <w:p w:rsidR="00FB004A" w:rsidRDefault="00FB004A" w:rsidP="00FB004A">
      <w:pPr>
        <w:pStyle w:val="Encabezado4"/>
        <w:rPr>
          <w:ins w:id="285" w:author="Goldberg, Juan Sebastian" w:date="2014-12-01T15:52:00Z"/>
        </w:rPr>
      </w:pPr>
      <w:bookmarkStart w:id="286" w:name="_Toc405213549"/>
      <w:ins w:id="287" w:author="Goldberg, Juan Sebastian" w:date="2014-12-01T15:52:00Z">
        <w:r>
          <w:t>Ciudad 1</w:t>
        </w:r>
        <w:bookmarkEnd w:id="286"/>
      </w:ins>
    </w:p>
    <w:p w:rsidR="00FB004A" w:rsidRDefault="00FB004A" w:rsidP="00FB004A">
      <w:pPr>
        <w:rPr>
          <w:ins w:id="288" w:author="Goldberg, Juan Sebastian" w:date="2014-12-01T15:52:00Z"/>
        </w:rPr>
      </w:pPr>
      <w:ins w:id="289" w:author="Goldberg, Juan Sebastian" w:date="2014-12-01T15:52:00Z">
        <w:r>
          <w:t>Para la ciudad 1 vemos que no llega ningún tramo, por lo tanto vamos con la siguiente ciudad.</w:t>
        </w:r>
      </w:ins>
    </w:p>
    <w:p w:rsidR="00FB004A" w:rsidRDefault="00FB004A" w:rsidP="00FB004A">
      <w:pPr>
        <w:pStyle w:val="Encabezado4"/>
        <w:rPr>
          <w:ins w:id="290" w:author="Goldberg, Juan Sebastian" w:date="2014-12-01T15:52:00Z"/>
        </w:rPr>
      </w:pPr>
      <w:bookmarkStart w:id="291" w:name="_Toc405213550"/>
      <w:ins w:id="292" w:author="Goldberg, Juan Sebastian" w:date="2014-12-01T15:52:00Z">
        <w:r>
          <w:t>Ciudad 2</w:t>
        </w:r>
        <w:bookmarkEnd w:id="291"/>
      </w:ins>
    </w:p>
    <w:p w:rsidR="00FB004A" w:rsidRDefault="00FB004A" w:rsidP="00FB004A">
      <w:pPr>
        <w:rPr>
          <w:ins w:id="293" w:author="Goldberg, Juan Sebastian" w:date="2014-12-01T15:52:00Z"/>
        </w:rPr>
      </w:pPr>
      <w:ins w:id="294" w:author="Goldberg, Juan Sebastian" w:date="2014-12-01T15:52:00Z">
        <w:r>
          <w:t>A la ciudad 2 vemos que llegan 2 tramos, “T1/8 a 18” y “T3/12 a 13”.</w:t>
        </w:r>
      </w:ins>
    </w:p>
    <w:p w:rsidR="00FB004A" w:rsidRPr="0057115A" w:rsidRDefault="00FB004A" w:rsidP="00FB004A">
      <w:pPr>
        <w:rPr>
          <w:ins w:id="295" w:author="Goldberg, Juan Sebastian" w:date="2014-12-01T15:52:00Z"/>
          <w:u w:val="single"/>
        </w:rPr>
      </w:pPr>
      <w:ins w:id="296" w:author="Goldberg, Juan Sebastian" w:date="2014-12-01T15:52:00Z">
        <w:r w:rsidRPr="0057115A">
          <w:rPr>
            <w:u w:val="single"/>
          </w:rPr>
          <w:t>Tramo t=T1:</w:t>
        </w:r>
      </w:ins>
    </w:p>
    <w:p w:rsidR="00FB004A" w:rsidRDefault="00FB004A" w:rsidP="00FB004A">
      <w:pPr>
        <w:pStyle w:val="ListParagraph"/>
        <w:numPr>
          <w:ilvl w:val="0"/>
          <w:numId w:val="7"/>
        </w:numPr>
        <w:rPr>
          <w:ins w:id="297" w:author="Goldberg, Juan Sebastian" w:date="2014-12-01T15:52:00Z"/>
        </w:rPr>
      </w:pPr>
      <w:ins w:id="298" w:author="Goldberg, Juan Sebastian" w:date="2014-12-01T15:52:00Z">
        <w:r>
          <w:t xml:space="preserve">“Intentamos obtener de </w:t>
        </w:r>
        <w:proofErr w:type="gramStart"/>
        <w:r>
          <w:t>M[</w:t>
        </w:r>
        <w:proofErr w:type="gramEnd"/>
        <w:r>
          <w:t>k-1][</w:t>
        </w:r>
        <w:proofErr w:type="spellStart"/>
        <w:r>
          <w:t>t.ciudad_desde</w:t>
        </w:r>
        <w:proofErr w:type="spellEnd"/>
        <w:r>
          <w:t xml:space="preserve">], la solución O que tenga horario de llegada a </w:t>
        </w:r>
        <w:proofErr w:type="spellStart"/>
        <w:r>
          <w:t>t.ciudad_desde</w:t>
        </w:r>
        <w:proofErr w:type="spellEnd"/>
        <w:r>
          <w:t xml:space="preserve"> más próximo a </w:t>
        </w:r>
        <w:proofErr w:type="spellStart"/>
        <w:r>
          <w:t>t.horario_desde</w:t>
        </w:r>
        <w:proofErr w:type="spellEnd"/>
        <w:r>
          <w:t xml:space="preserve">.” En nuestro caso es </w:t>
        </w:r>
        <w:proofErr w:type="gramStart"/>
        <w:r>
          <w:t>M[</w:t>
        </w:r>
      </w:ins>
      <w:proofErr w:type="gramEnd"/>
      <w:ins w:id="299" w:author="Goldberg, Juan Sebastian" w:date="2014-12-01T15:53:00Z">
        <w:r>
          <w:t>1</w:t>
        </w:r>
      </w:ins>
      <w:ins w:id="300" w:author="Goldberg, Juan Sebastian" w:date="2014-12-01T15:52:00Z">
        <w:r>
          <w:t>][1] y</w:t>
        </w:r>
      </w:ins>
      <w:ins w:id="301" w:author="Goldberg, Juan Sebastian" w:date="2014-12-01T15:54:00Z">
        <w:r w:rsidRPr="00FB004A">
          <w:t xml:space="preserve"> </w:t>
        </w:r>
        <w:r>
          <w:t>vemos que no hay ninguna solución en M[</w:t>
        </w:r>
        <w:r>
          <w:t>1</w:t>
        </w:r>
        <w:r>
          <w:t>][</w:t>
        </w:r>
        <w:r>
          <w:t>1</w:t>
        </w:r>
        <w:r>
          <w:t>]. Por lo tanto descartamos el tramo.</w:t>
        </w:r>
      </w:ins>
    </w:p>
    <w:p w:rsidR="00FB004A" w:rsidRDefault="00FB004A" w:rsidP="00FB004A">
      <w:pPr>
        <w:rPr>
          <w:ins w:id="302" w:author="Goldberg, Juan Sebastian" w:date="2014-12-01T15:52:00Z"/>
        </w:rPr>
      </w:pPr>
      <w:ins w:id="303" w:author="Goldberg, Juan Sebastian" w:date="2014-12-01T15:52:00Z">
        <w:r w:rsidRPr="0057115A">
          <w:t>Tramo t=T</w:t>
        </w:r>
        <w:r>
          <w:t>3</w:t>
        </w:r>
        <w:r w:rsidRPr="0057115A">
          <w:t>:</w:t>
        </w:r>
      </w:ins>
    </w:p>
    <w:p w:rsidR="00FB004A" w:rsidRDefault="00FB004A" w:rsidP="00FB004A">
      <w:pPr>
        <w:pStyle w:val="ListParagraph"/>
        <w:numPr>
          <w:ilvl w:val="0"/>
          <w:numId w:val="7"/>
        </w:numPr>
        <w:rPr>
          <w:ins w:id="304" w:author="Goldberg, Juan Sebastian" w:date="2014-12-01T15:55:00Z"/>
        </w:rPr>
      </w:pPr>
      <w:ins w:id="305" w:author="Goldberg, Juan Sebastian" w:date="2014-12-01T15:55:00Z">
        <w:r>
          <w:t xml:space="preserve">“Intentamos obtener de </w:t>
        </w:r>
        <w:proofErr w:type="gramStart"/>
        <w:r>
          <w:t>M[</w:t>
        </w:r>
        <w:proofErr w:type="gramEnd"/>
        <w:r>
          <w:t>k-1][</w:t>
        </w:r>
        <w:proofErr w:type="spellStart"/>
        <w:r>
          <w:t>t.ciudad_desde</w:t>
        </w:r>
        <w:proofErr w:type="spellEnd"/>
        <w:r>
          <w:t xml:space="preserve">], la solución O que tenga horario de llegada a </w:t>
        </w:r>
        <w:proofErr w:type="spellStart"/>
        <w:r>
          <w:t>t.ciudad_desde</w:t>
        </w:r>
        <w:proofErr w:type="spellEnd"/>
        <w:r>
          <w:t xml:space="preserve"> más próximo a </w:t>
        </w:r>
        <w:proofErr w:type="spellStart"/>
        <w:r>
          <w:t>t.horario_desde</w:t>
        </w:r>
        <w:proofErr w:type="spellEnd"/>
        <w:r>
          <w:t xml:space="preserve">.” En nuestro caso es </w:t>
        </w:r>
        <w:proofErr w:type="gramStart"/>
        <w:r>
          <w:t>M[</w:t>
        </w:r>
        <w:proofErr w:type="gramEnd"/>
        <w:r>
          <w:t>1</w:t>
        </w:r>
        <w:r>
          <w:t>][</w:t>
        </w:r>
        <w:r>
          <w:t>3</w:t>
        </w:r>
        <w:r>
          <w:t xml:space="preserve">] y vemos que la solución I3(11:00, 2, I1) es la que tiene horario de llegada a </w:t>
        </w:r>
      </w:ins>
      <w:ins w:id="306" w:author="Goldberg, Juan Sebastian" w:date="2014-12-01T15:57:00Z">
        <w:r>
          <w:t>3</w:t>
        </w:r>
      </w:ins>
      <w:ins w:id="307" w:author="Goldberg, Juan Sebastian" w:date="2014-12-01T15:55:00Z">
        <w:r>
          <w:t xml:space="preserve"> (</w:t>
        </w:r>
      </w:ins>
      <w:ins w:id="308" w:author="Goldberg, Juan Sebastian" w:date="2014-12-01T15:56:00Z">
        <w:r>
          <w:t>11</w:t>
        </w:r>
      </w:ins>
      <w:ins w:id="309" w:author="Goldberg, Juan Sebastian" w:date="2014-12-01T15:55:00Z">
        <w:r>
          <w:t>:00) más próximo al horario de salida del tramo T</w:t>
        </w:r>
      </w:ins>
      <w:ins w:id="310" w:author="Goldberg, Juan Sebastian" w:date="2014-12-01T15:56:00Z">
        <w:r>
          <w:t>3</w:t>
        </w:r>
      </w:ins>
      <w:ins w:id="311" w:author="Goldberg, Juan Sebastian" w:date="2014-12-01T15:55:00Z">
        <w:r>
          <w:t xml:space="preserve"> (1</w:t>
        </w:r>
      </w:ins>
      <w:ins w:id="312" w:author="Goldberg, Juan Sebastian" w:date="2014-12-01T15:56:00Z">
        <w:r>
          <w:t>2</w:t>
        </w:r>
      </w:ins>
      <w:ins w:id="313" w:author="Goldberg, Juan Sebastian" w:date="2014-12-01T15:55:00Z">
        <w:r>
          <w:t>:00).</w:t>
        </w:r>
      </w:ins>
    </w:p>
    <w:p w:rsidR="00FB004A" w:rsidRDefault="00FB004A" w:rsidP="00FB004A">
      <w:pPr>
        <w:pStyle w:val="ListParagraph"/>
        <w:numPr>
          <w:ilvl w:val="0"/>
          <w:numId w:val="7"/>
        </w:numPr>
        <w:rPr>
          <w:ins w:id="314" w:author="Goldberg, Juan Sebastian" w:date="2014-12-01T15:55:00Z"/>
        </w:rPr>
      </w:pPr>
      <w:ins w:id="315" w:author="Goldberg, Juan Sebastian" w:date="2014-12-01T15:55:00Z">
        <w:r>
          <w:lastRenderedPageBreak/>
          <w:t xml:space="preserve">Como existe significa que encontramos una solución para llegar a la ciudad </w:t>
        </w:r>
      </w:ins>
      <w:ins w:id="316" w:author="Goldberg, Juan Sebastian" w:date="2014-12-01T15:57:00Z">
        <w:r>
          <w:t>2</w:t>
        </w:r>
      </w:ins>
      <w:ins w:id="317" w:author="Goldberg, Juan Sebastian" w:date="2014-12-01T15:55:00Z">
        <w:r>
          <w:t xml:space="preserve"> utilizando k=</w:t>
        </w:r>
      </w:ins>
      <w:ins w:id="318" w:author="Goldberg, Juan Sebastian" w:date="2014-12-01T15:56:00Z">
        <w:r>
          <w:t>2</w:t>
        </w:r>
      </w:ins>
      <w:ins w:id="319" w:author="Goldberg, Juan Sebastian" w:date="2014-12-01T15:55:00Z">
        <w:r>
          <w:t xml:space="preserve"> tramos, por lo tanto insertamos dicha solución al listado M[k=</w:t>
        </w:r>
      </w:ins>
      <w:ins w:id="320" w:author="Goldberg, Juan Sebastian" w:date="2014-12-01T15:57:00Z">
        <w:r>
          <w:t>2</w:t>
        </w:r>
      </w:ins>
      <w:ins w:id="321" w:author="Goldberg, Juan Sebastian" w:date="2014-12-01T15:55:00Z">
        <w:r>
          <w:t>][x=</w:t>
        </w:r>
      </w:ins>
      <w:ins w:id="322" w:author="Goldberg, Juan Sebastian" w:date="2014-12-01T15:57:00Z">
        <w:r>
          <w:t>2</w:t>
        </w:r>
      </w:ins>
      <w:ins w:id="323" w:author="Goldberg, Juan Sebastian" w:date="2014-12-01T15:55:00Z">
        <w:r>
          <w:t>]: I</w:t>
        </w:r>
      </w:ins>
      <w:ins w:id="324" w:author="Goldberg, Juan Sebastian" w:date="2014-12-01T15:58:00Z">
        <w:r>
          <w:t>4</w:t>
        </w:r>
      </w:ins>
      <w:ins w:id="325" w:author="Goldberg, Juan Sebastian" w:date="2014-12-01T15:55:00Z">
        <w:r>
          <w:t>(</w:t>
        </w:r>
      </w:ins>
      <w:ins w:id="326" w:author="Goldberg, Juan Sebastian" w:date="2014-12-01T15:58:00Z">
        <w:r>
          <w:t>13</w:t>
        </w:r>
      </w:ins>
      <w:ins w:id="327" w:author="Goldberg, Juan Sebastian" w:date="2014-12-01T15:55:00Z">
        <w:r>
          <w:t xml:space="preserve">:00, </w:t>
        </w:r>
      </w:ins>
      <w:ins w:id="328" w:author="Goldberg, Juan Sebastian" w:date="2014-12-01T15:58:00Z">
        <w:r>
          <w:t>3</w:t>
        </w:r>
      </w:ins>
      <w:ins w:id="329" w:author="Goldberg, Juan Sebastian" w:date="2014-12-01T15:55:00Z">
        <w:r>
          <w:t>, I</w:t>
        </w:r>
      </w:ins>
      <w:ins w:id="330" w:author="Goldberg, Juan Sebastian" w:date="2014-12-01T15:58:00Z">
        <w:r>
          <w:t>3</w:t>
        </w:r>
      </w:ins>
      <w:ins w:id="331" w:author="Goldberg, Juan Sebastian" w:date="2014-12-01T15:55:00Z">
        <w:r>
          <w:t>)</w:t>
        </w:r>
      </w:ins>
    </w:p>
    <w:p w:rsidR="00FB004A" w:rsidRDefault="00FB004A" w:rsidP="00FB004A">
      <w:pPr>
        <w:pStyle w:val="Encabezado4"/>
        <w:rPr>
          <w:ins w:id="332" w:author="Goldberg, Juan Sebastian" w:date="2014-12-01T15:52:00Z"/>
        </w:rPr>
      </w:pPr>
      <w:bookmarkStart w:id="333" w:name="_Toc405213551"/>
      <w:ins w:id="334" w:author="Goldberg, Juan Sebastian" w:date="2014-12-01T15:52:00Z">
        <w:r>
          <w:t>Ciudad 3</w:t>
        </w:r>
        <w:bookmarkEnd w:id="333"/>
      </w:ins>
    </w:p>
    <w:p w:rsidR="00FB004A" w:rsidRDefault="00FB004A" w:rsidP="00FB004A">
      <w:pPr>
        <w:rPr>
          <w:ins w:id="335" w:author="Goldberg, Juan Sebastian" w:date="2014-12-01T15:52:00Z"/>
        </w:rPr>
      </w:pPr>
      <w:ins w:id="336" w:author="Goldberg, Juan Sebastian" w:date="2014-12-01T15:52:00Z">
        <w:r>
          <w:t>A la ciudad 3 vemos que llega 1 tramo, “T2/10 a 11”.</w:t>
        </w:r>
      </w:ins>
    </w:p>
    <w:p w:rsidR="00FB004A" w:rsidRPr="0057115A" w:rsidRDefault="00FB004A" w:rsidP="00FB004A">
      <w:pPr>
        <w:rPr>
          <w:ins w:id="337" w:author="Goldberg, Juan Sebastian" w:date="2014-12-01T15:52:00Z"/>
          <w:u w:val="single"/>
        </w:rPr>
      </w:pPr>
      <w:ins w:id="338" w:author="Goldberg, Juan Sebastian" w:date="2014-12-01T15:52:00Z">
        <w:r w:rsidRPr="0057115A">
          <w:rPr>
            <w:u w:val="single"/>
          </w:rPr>
          <w:t>Tramo t=T</w:t>
        </w:r>
        <w:r>
          <w:rPr>
            <w:u w:val="single"/>
          </w:rPr>
          <w:t>2:</w:t>
        </w:r>
      </w:ins>
    </w:p>
    <w:p w:rsidR="00FB004A" w:rsidRDefault="00FB004A" w:rsidP="00FB004A">
      <w:pPr>
        <w:pStyle w:val="ListParagraph"/>
        <w:numPr>
          <w:ilvl w:val="0"/>
          <w:numId w:val="7"/>
        </w:numPr>
        <w:rPr>
          <w:ins w:id="339" w:author="Goldberg, Juan Sebastian" w:date="2014-12-01T15:52:00Z"/>
        </w:rPr>
      </w:pPr>
      <w:ins w:id="340" w:author="Goldberg, Juan Sebastian" w:date="2014-12-01T15:52:00Z">
        <w:r>
          <w:t xml:space="preserve">“Intentamos obtener de </w:t>
        </w:r>
        <w:proofErr w:type="gramStart"/>
        <w:r>
          <w:t>M[</w:t>
        </w:r>
        <w:proofErr w:type="gramEnd"/>
        <w:r>
          <w:t>k-1][</w:t>
        </w:r>
        <w:proofErr w:type="spellStart"/>
        <w:r>
          <w:t>t.ciudad_desde</w:t>
        </w:r>
        <w:proofErr w:type="spellEnd"/>
        <w:r>
          <w:t xml:space="preserve">], la solución O que tenga horario de llegada a </w:t>
        </w:r>
        <w:proofErr w:type="spellStart"/>
        <w:r>
          <w:t>t.ciudad_desde</w:t>
        </w:r>
        <w:proofErr w:type="spellEnd"/>
        <w:r>
          <w:t xml:space="preserve"> más próximo a </w:t>
        </w:r>
        <w:proofErr w:type="spellStart"/>
        <w:r>
          <w:t>t.horario_desde</w:t>
        </w:r>
        <w:proofErr w:type="spellEnd"/>
        <w:r>
          <w:t xml:space="preserve">.” </w:t>
        </w:r>
      </w:ins>
      <w:ins w:id="341" w:author="Goldberg, Juan Sebastian" w:date="2014-12-01T16:01:00Z">
        <w:r>
          <w:t xml:space="preserve">En nuestro caso es </w:t>
        </w:r>
        <w:proofErr w:type="gramStart"/>
        <w:r>
          <w:t>M[</w:t>
        </w:r>
        <w:proofErr w:type="gramEnd"/>
        <w:r>
          <w:t>1][1] y</w:t>
        </w:r>
        <w:r w:rsidRPr="00FB004A">
          <w:t xml:space="preserve"> </w:t>
        </w:r>
        <w:r>
          <w:t>vemos que no hay ninguna solución en M[1][1]. Por lo tanto descartamos el tramo.</w:t>
        </w:r>
      </w:ins>
    </w:p>
    <w:p w:rsidR="00FB004A" w:rsidRDefault="00FB004A" w:rsidP="00FB004A">
      <w:pPr>
        <w:pStyle w:val="Encabezado4"/>
        <w:rPr>
          <w:ins w:id="342" w:author="Goldberg, Juan Sebastian" w:date="2014-12-01T15:52:00Z"/>
        </w:rPr>
      </w:pPr>
      <w:bookmarkStart w:id="343" w:name="_Toc405213552"/>
      <w:ins w:id="344" w:author="Goldberg, Juan Sebastian" w:date="2014-12-01T15:52:00Z">
        <w:r>
          <w:t>Resultados obtenidos para k=</w:t>
        </w:r>
      </w:ins>
      <w:ins w:id="345" w:author="Goldberg, Juan Sebastian" w:date="2014-12-01T16:01:00Z">
        <w:r>
          <w:t>2</w:t>
        </w:r>
      </w:ins>
      <w:bookmarkEnd w:id="343"/>
    </w:p>
    <w:p w:rsidR="00FB004A" w:rsidRDefault="00FB004A" w:rsidP="00FB004A">
      <w:pPr>
        <w:rPr>
          <w:ins w:id="346" w:author="Goldberg, Juan Sebastian" w:date="2014-12-01T15:52:00Z"/>
        </w:rPr>
      </w:pPr>
      <w:ins w:id="347" w:author="Goldberg, Juan Sebastian" w:date="2014-12-01T15:52:00Z">
        <w:r>
          <w:t>Vemos que la matriz tiene el siguiente estado: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B004A" w:rsidTr="00037BBE">
        <w:trPr>
          <w:ins w:id="348" w:author="Goldberg, Juan Sebastian" w:date="2014-12-01T15:52:00Z"/>
        </w:trPr>
        <w:tc>
          <w:tcPr>
            <w:tcW w:w="2161" w:type="dxa"/>
          </w:tcPr>
          <w:p w:rsidR="00FB004A" w:rsidRPr="00FB004A" w:rsidRDefault="00FB004A" w:rsidP="00037BBE">
            <w:pPr>
              <w:rPr>
                <w:ins w:id="349" w:author="Goldberg, Juan Sebastian" w:date="2014-12-01T15:52:00Z"/>
                <w:b/>
              </w:rPr>
            </w:pPr>
            <w:ins w:id="350" w:author="Goldberg, Juan Sebastian" w:date="2014-12-01T15:52:00Z">
              <w:r w:rsidRPr="00FB004A">
                <w:rPr>
                  <w:b/>
                </w:rPr>
                <w:t># Tramos\Ciudad</w:t>
              </w:r>
            </w:ins>
          </w:p>
        </w:tc>
        <w:tc>
          <w:tcPr>
            <w:tcW w:w="2161" w:type="dxa"/>
          </w:tcPr>
          <w:p w:rsidR="00FB004A" w:rsidRPr="00FB004A" w:rsidRDefault="00FB004A" w:rsidP="00037BBE">
            <w:pPr>
              <w:rPr>
                <w:ins w:id="351" w:author="Goldberg, Juan Sebastian" w:date="2014-12-01T15:52:00Z"/>
                <w:b/>
              </w:rPr>
            </w:pPr>
            <w:ins w:id="352" w:author="Goldberg, Juan Sebastian" w:date="2014-12-01T15:52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FB004A" w:rsidRPr="00FB004A" w:rsidRDefault="00FB004A" w:rsidP="00037BBE">
            <w:pPr>
              <w:rPr>
                <w:ins w:id="353" w:author="Goldberg, Juan Sebastian" w:date="2014-12-01T15:52:00Z"/>
                <w:b/>
              </w:rPr>
            </w:pPr>
            <w:ins w:id="354" w:author="Goldberg, Juan Sebastian" w:date="2014-12-01T15:52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FB004A" w:rsidRPr="00FB004A" w:rsidRDefault="00FB004A" w:rsidP="00037BBE">
            <w:pPr>
              <w:rPr>
                <w:ins w:id="355" w:author="Goldberg, Juan Sebastian" w:date="2014-12-01T15:52:00Z"/>
                <w:b/>
              </w:rPr>
            </w:pPr>
            <w:ins w:id="356" w:author="Goldberg, Juan Sebastian" w:date="2014-12-01T15:52:00Z">
              <w:r w:rsidRPr="00FB004A">
                <w:rPr>
                  <w:b/>
                </w:rPr>
                <w:t>3</w:t>
              </w:r>
            </w:ins>
          </w:p>
        </w:tc>
      </w:tr>
      <w:tr w:rsidR="00FB004A" w:rsidTr="00037BBE">
        <w:trPr>
          <w:ins w:id="357" w:author="Goldberg, Juan Sebastian" w:date="2014-12-01T15:52:00Z"/>
        </w:trPr>
        <w:tc>
          <w:tcPr>
            <w:tcW w:w="2161" w:type="dxa"/>
          </w:tcPr>
          <w:p w:rsidR="00FB004A" w:rsidRPr="00FB004A" w:rsidRDefault="00FB004A" w:rsidP="00037BBE">
            <w:pPr>
              <w:rPr>
                <w:ins w:id="358" w:author="Goldberg, Juan Sebastian" w:date="2014-12-01T15:52:00Z"/>
                <w:b/>
              </w:rPr>
            </w:pPr>
            <w:ins w:id="359" w:author="Goldberg, Juan Sebastian" w:date="2014-12-01T15:52:00Z">
              <w:r w:rsidRPr="00FB004A">
                <w:rPr>
                  <w:b/>
                </w:rPr>
                <w:t>0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60" w:author="Goldberg, Juan Sebastian" w:date="2014-12-01T15:52:00Z"/>
              </w:rPr>
            </w:pPr>
            <w:ins w:id="361" w:author="Goldberg, Juan Sebastian" w:date="2014-12-01T15:52:00Z">
              <w:r>
                <w:t>[I1(8:00, 0, NULL)]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62" w:author="Goldberg, Juan Sebastian" w:date="2014-12-01T15:52:00Z"/>
              </w:rPr>
            </w:pPr>
            <w:ins w:id="363" w:author="Goldberg, Juan Sebastian" w:date="2014-12-01T15:52:00Z">
              <w:r>
                <w:t>[]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64" w:author="Goldberg, Juan Sebastian" w:date="2014-12-01T15:52:00Z"/>
              </w:rPr>
            </w:pPr>
            <w:ins w:id="365" w:author="Goldberg, Juan Sebastian" w:date="2014-12-01T15:52:00Z">
              <w:r>
                <w:t>[]</w:t>
              </w:r>
            </w:ins>
          </w:p>
        </w:tc>
      </w:tr>
      <w:tr w:rsidR="00FB004A" w:rsidTr="00037BBE">
        <w:trPr>
          <w:ins w:id="366" w:author="Goldberg, Juan Sebastian" w:date="2014-12-01T15:52:00Z"/>
        </w:trPr>
        <w:tc>
          <w:tcPr>
            <w:tcW w:w="2161" w:type="dxa"/>
          </w:tcPr>
          <w:p w:rsidR="00FB004A" w:rsidRPr="00FB004A" w:rsidRDefault="00FB004A" w:rsidP="00037BBE">
            <w:pPr>
              <w:rPr>
                <w:ins w:id="367" w:author="Goldberg, Juan Sebastian" w:date="2014-12-01T15:52:00Z"/>
                <w:b/>
              </w:rPr>
            </w:pPr>
            <w:ins w:id="368" w:author="Goldberg, Juan Sebastian" w:date="2014-12-01T15:52:00Z">
              <w:r w:rsidRPr="00FB004A">
                <w:rPr>
                  <w:b/>
                </w:rPr>
                <w:t>1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69" w:author="Goldberg, Juan Sebastian" w:date="2014-12-01T15:52:00Z"/>
              </w:rPr>
            </w:pPr>
            <w:ins w:id="370" w:author="Goldberg, Juan Sebastian" w:date="2014-12-01T15:52:00Z">
              <w:r>
                <w:t>[]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71" w:author="Goldberg, Juan Sebastian" w:date="2014-12-01T15:52:00Z"/>
              </w:rPr>
            </w:pPr>
            <w:ins w:id="372" w:author="Goldberg, Juan Sebastian" w:date="2014-12-01T15:52:00Z">
              <w:r>
                <w:t>[I2(18:00, 10, I1)]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73" w:author="Goldberg, Juan Sebastian" w:date="2014-12-01T15:52:00Z"/>
              </w:rPr>
            </w:pPr>
            <w:ins w:id="374" w:author="Goldberg, Juan Sebastian" w:date="2014-12-01T15:52:00Z">
              <w:r>
                <w:t>[I3(11:00, 2, I1)]</w:t>
              </w:r>
            </w:ins>
          </w:p>
        </w:tc>
      </w:tr>
      <w:tr w:rsidR="00FB004A" w:rsidTr="00037BBE">
        <w:trPr>
          <w:ins w:id="375" w:author="Goldberg, Juan Sebastian" w:date="2014-12-01T15:52:00Z"/>
        </w:trPr>
        <w:tc>
          <w:tcPr>
            <w:tcW w:w="2161" w:type="dxa"/>
          </w:tcPr>
          <w:p w:rsidR="00FB004A" w:rsidRPr="00FB004A" w:rsidRDefault="00FB004A" w:rsidP="00037BBE">
            <w:pPr>
              <w:rPr>
                <w:ins w:id="376" w:author="Goldberg, Juan Sebastian" w:date="2014-12-01T15:52:00Z"/>
                <w:b/>
              </w:rPr>
            </w:pPr>
            <w:ins w:id="377" w:author="Goldberg, Juan Sebastian" w:date="2014-12-01T15:52:00Z">
              <w:r w:rsidRPr="00FB004A">
                <w:rPr>
                  <w:b/>
                </w:rPr>
                <w:t>2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78" w:author="Goldberg, Juan Sebastian" w:date="2014-12-01T15:52:00Z"/>
              </w:rPr>
            </w:pPr>
            <w:ins w:id="379" w:author="Goldberg, Juan Sebastian" w:date="2014-12-01T15:52:00Z">
              <w:r>
                <w:t>[]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80" w:author="Goldberg, Juan Sebastian" w:date="2014-12-01T15:52:00Z"/>
              </w:rPr>
            </w:pPr>
            <w:ins w:id="381" w:author="Goldberg, Juan Sebastian" w:date="2014-12-01T15:52:00Z">
              <w:r>
                <w:t>[</w:t>
              </w:r>
            </w:ins>
            <w:ins w:id="382" w:author="Goldberg, Juan Sebastian" w:date="2014-12-01T16:01:00Z">
              <w:r>
                <w:t>I4(13:00, 3, I3)</w:t>
              </w:r>
            </w:ins>
            <w:ins w:id="383" w:author="Goldberg, Juan Sebastian" w:date="2014-12-01T15:52:00Z">
              <w:r>
                <w:t>]</w:t>
              </w:r>
            </w:ins>
          </w:p>
        </w:tc>
        <w:tc>
          <w:tcPr>
            <w:tcW w:w="2161" w:type="dxa"/>
          </w:tcPr>
          <w:p w:rsidR="00FB004A" w:rsidRDefault="00FB004A" w:rsidP="00037BBE">
            <w:pPr>
              <w:rPr>
                <w:ins w:id="384" w:author="Goldberg, Juan Sebastian" w:date="2014-12-01T15:52:00Z"/>
              </w:rPr>
            </w:pPr>
            <w:ins w:id="385" w:author="Goldberg, Juan Sebastian" w:date="2014-12-01T15:52:00Z">
              <w:r>
                <w:t>[]</w:t>
              </w:r>
            </w:ins>
          </w:p>
        </w:tc>
      </w:tr>
    </w:tbl>
    <w:p w:rsidR="0057115A" w:rsidRDefault="001B0C0E" w:rsidP="001B0C0E">
      <w:pPr>
        <w:pStyle w:val="Encabezado3"/>
        <w:rPr>
          <w:ins w:id="386" w:author="Goldberg, Juan Sebastian" w:date="2014-12-01T16:02:00Z"/>
        </w:rPr>
      </w:pPr>
      <w:bookmarkStart w:id="387" w:name="_Toc405213553"/>
      <w:ins w:id="388" w:author="Goldberg, Juan Sebastian" w:date="2014-12-01T16:02:00Z">
        <w:r>
          <w:t>Obtención del óptimo</w:t>
        </w:r>
        <w:bookmarkEnd w:id="387"/>
      </w:ins>
    </w:p>
    <w:p w:rsidR="001B0C0E" w:rsidRDefault="001B0C0E" w:rsidP="001B0C0E">
      <w:pPr>
        <w:rPr>
          <w:ins w:id="389" w:author="Goldberg, Juan Sebastian" w:date="2014-12-01T16:03:00Z"/>
        </w:rPr>
      </w:pPr>
      <w:ins w:id="390" w:author="Goldberg, Juan Sebastian" w:date="2014-12-01T16:02:00Z">
        <w:r>
          <w:t>Finalmente solo resta para cada k de 0 a 2 recorrer la columna de la ciudad destino (</w:t>
        </w:r>
      </w:ins>
      <w:ins w:id="391" w:author="Goldberg, Juan Sebastian" w:date="2014-12-01T16:03:00Z">
        <w:r>
          <w:t>en nuestro caso la ciudad 2</w:t>
        </w:r>
      </w:ins>
      <w:ins w:id="392" w:author="Goldberg, Juan Sebastian" w:date="2014-12-01T16:02:00Z">
        <w:r>
          <w:t>)</w:t>
        </w:r>
      </w:ins>
      <w:ins w:id="393" w:author="Goldberg, Juan Sebastian" w:date="2014-12-01T16:03:00Z">
        <w:r>
          <w:t>.</w:t>
        </w:r>
      </w:ins>
    </w:p>
    <w:p w:rsidR="001B0C0E" w:rsidRDefault="001B0C0E" w:rsidP="001B0C0E">
      <w:pPr>
        <w:rPr>
          <w:ins w:id="394" w:author="Goldberg, Juan Sebastian" w:date="2014-12-01T16:04:00Z"/>
        </w:rPr>
      </w:pPr>
      <w:ins w:id="395" w:author="Goldberg, Juan Sebastian" w:date="2014-12-01T16:03:00Z">
        <w:r>
          <w:t xml:space="preserve">Tomaremos el ítem solución que tenga el menor horario de llegada. En caso de existir dos ítems con igual horario simplemente elegiremos el que </w:t>
        </w:r>
      </w:ins>
      <w:ins w:id="396" w:author="Goldberg, Juan Sebastian" w:date="2014-12-01T16:04:00Z">
        <w:r>
          <w:t>tenga menor tiempo total.</w:t>
        </w:r>
      </w:ins>
    </w:p>
    <w:p w:rsidR="001B0C0E" w:rsidRDefault="001B0C0E" w:rsidP="001B0C0E">
      <w:pPr>
        <w:rPr>
          <w:ins w:id="397" w:author="Goldberg, Juan Sebastian" w:date="2014-12-01T16:05:00Z"/>
        </w:rPr>
      </w:pPr>
      <w:ins w:id="398" w:author="Goldberg, Juan Sebastian" w:date="2014-12-01T16:04:00Z">
        <w:r>
          <w:t>En nuestro caso elegiremos a I4 el cual in</w:t>
        </w:r>
      </w:ins>
      <w:ins w:id="399" w:author="Goldberg, Juan Sebastian" w:date="2014-12-01T16:05:00Z">
        <w:r>
          <w:t xml:space="preserve">dica que se puede llegar a </w:t>
        </w:r>
        <w:proofErr w:type="gramStart"/>
        <w:r>
          <w:t>las</w:t>
        </w:r>
        <w:proofErr w:type="gramEnd"/>
        <w:r>
          <w:t xml:space="preserve"> ciudad 2 a las 13 </w:t>
        </w:r>
        <w:proofErr w:type="spellStart"/>
        <w:r>
          <w:t>hs</w:t>
        </w:r>
        <w:proofErr w:type="spellEnd"/>
        <w:r>
          <w:t xml:space="preserve"> invirtiendo tan solo 3 horas.</w:t>
        </w:r>
      </w:ins>
    </w:p>
    <w:p w:rsidR="001B0C0E" w:rsidRDefault="001B0C0E" w:rsidP="001B0C0E">
      <w:pPr>
        <w:pStyle w:val="Encabezado3"/>
        <w:rPr>
          <w:ins w:id="400" w:author="Goldberg, Juan Sebastian" w:date="2014-12-01T16:05:00Z"/>
        </w:rPr>
      </w:pPr>
      <w:bookmarkStart w:id="401" w:name="_Toc405213554"/>
      <w:ins w:id="402" w:author="Goldberg, Juan Sebastian" w:date="2014-12-01T16:05:00Z">
        <w:r>
          <w:t>Reconstrucción de la solución óptima</w:t>
        </w:r>
        <w:bookmarkEnd w:id="401"/>
      </w:ins>
    </w:p>
    <w:p w:rsidR="001B0C0E" w:rsidRDefault="001B0C0E" w:rsidP="001B0C0E">
      <w:pPr>
        <w:rPr>
          <w:ins w:id="403" w:author="Goldberg, Juan Sebastian" w:date="2014-12-01T16:06:00Z"/>
        </w:rPr>
      </w:pPr>
      <w:ins w:id="404" w:author="Goldberg, Juan Sebastian" w:date="2014-12-01T16:06:00Z">
        <w:r>
          <w:t>Luego de elegido el ítem solución, simplemente será seguir los punteros a la solución anterior.</w:t>
        </w:r>
      </w:ins>
    </w:p>
    <w:p w:rsidR="001B0C0E" w:rsidRDefault="001B0C0E" w:rsidP="001B0C0E">
      <w:pPr>
        <w:rPr>
          <w:ins w:id="405" w:author="Goldberg, Juan Sebastian" w:date="2014-12-01T16:06:00Z"/>
        </w:rPr>
      </w:pPr>
      <w:ins w:id="406" w:author="Goldberg, Juan Sebastian" w:date="2014-12-01T16:06:00Z">
        <w:r>
          <w:t>La solución en nuestro caso será:</w:t>
        </w:r>
      </w:ins>
    </w:p>
    <w:p w:rsidR="001B0C0E" w:rsidRDefault="001B0C0E" w:rsidP="001B0C0E">
      <w:pPr>
        <w:rPr>
          <w:ins w:id="407" w:author="Goldberg, Juan Sebastian" w:date="2014-12-01T16:07:00Z"/>
        </w:rPr>
      </w:pPr>
      <w:ins w:id="408" w:author="Goldberg, Juan Sebastian" w:date="2014-12-01T16:07:00Z">
        <w:r>
          <w:t>I3 -&gt; I4</w:t>
        </w:r>
      </w:ins>
    </w:p>
    <w:p w:rsidR="001B0C0E" w:rsidRPr="001B0C0E" w:rsidRDefault="001B0C0E" w:rsidP="001B0C0E">
      <w:ins w:id="409" w:author="Goldberg, Juan Sebastian" w:date="2014-12-01T16:07:00Z">
        <w:r>
          <w:t>Donde cada ítem solución contiene el tramo utilizado.</w:t>
        </w:r>
      </w:ins>
    </w:p>
    <w:p w:rsidR="00081725" w:rsidRDefault="00FE7984">
      <w:pPr>
        <w:pStyle w:val="Encabezado1"/>
      </w:pPr>
      <w:bookmarkStart w:id="410" w:name="_Toc403401160"/>
      <w:bookmarkStart w:id="411" w:name="_Toc405213555"/>
      <w:bookmarkEnd w:id="410"/>
      <w:r>
        <w:lastRenderedPageBreak/>
        <w:t>Diagrama de clases</w:t>
      </w:r>
      <w:bookmarkEnd w:id="411"/>
    </w:p>
    <w:p w:rsidR="00081725" w:rsidRDefault="00FE7984">
      <w:pPr>
        <w:jc w:val="center"/>
      </w:pPr>
      <w:r>
        <w:rPr>
          <w:noProof/>
          <w:lang w:eastAsia="es-AR"/>
        </w:rPr>
        <w:drawing>
          <wp:inline distT="0" distB="0" distL="0" distR="0" wp14:anchorId="7B9765ED" wp14:editId="7A2E3D8A">
            <wp:extent cx="5397500" cy="3528060"/>
            <wp:effectExtent l="0" t="0" r="0" b="0"/>
            <wp:docPr id="1" name="Picture" descr="A:\facultad\7529 - Teoría de Algoritmos I\01 - TPs\TP2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:\facultad\7529 - Teoría de Algoritmos I\01 - TPs\TP2\clas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725" w:rsidRDefault="00FE7984">
      <w:pPr>
        <w:pStyle w:val="Encabezado1"/>
      </w:pPr>
      <w:bookmarkStart w:id="412" w:name="_Toc403401161"/>
      <w:bookmarkStart w:id="413" w:name="_Toc405213556"/>
      <w:bookmarkEnd w:id="412"/>
      <w:r>
        <w:t>Justificación de órdenes del lenguaje y librerías</w:t>
      </w:r>
      <w:bookmarkEnd w:id="413"/>
    </w:p>
    <w:p w:rsidR="00081725" w:rsidRDefault="00FE7984">
      <w:r>
        <w:t xml:space="preserve">El lenguaje utilizado para la implementación del trabajo práctico es </w:t>
      </w:r>
      <w:proofErr w:type="spellStart"/>
      <w:r>
        <w:t>python</w:t>
      </w:r>
      <w:proofErr w:type="spellEnd"/>
      <w:r>
        <w:t>.</w:t>
      </w:r>
    </w:p>
    <w:p w:rsidR="00081725" w:rsidRDefault="00FE7984">
      <w:r>
        <w:t xml:space="preserve">Los órdenes referentes a operaciones realizadas con las estructuras provistas por el lenguaje y librerías se obtuvieron a partir de la siguiente documentación (en todos los casos se </w:t>
      </w:r>
      <w:proofErr w:type="spellStart"/>
      <w:r>
        <w:t>trabajo</w:t>
      </w:r>
      <w:proofErr w:type="spellEnd"/>
      <w:r>
        <w:t xml:space="preserve"> con los casos pesimistas):</w:t>
      </w:r>
    </w:p>
    <w:p w:rsidR="00081725" w:rsidRDefault="00FE7984">
      <w:pPr>
        <w:numPr>
          <w:ilvl w:val="0"/>
          <w:numId w:val="1"/>
        </w:numPr>
      </w:pPr>
      <w:r>
        <w:t>Órdenes para estructuras de datos nativas:</w:t>
      </w:r>
    </w:p>
    <w:p w:rsidR="00081725" w:rsidRDefault="0040181F">
      <w:pPr>
        <w:numPr>
          <w:ilvl w:val="1"/>
          <w:numId w:val="1"/>
        </w:numPr>
        <w:rPr>
          <w:rStyle w:val="EnlacedeInternet"/>
        </w:rPr>
      </w:pPr>
      <w:hyperlink r:id="rId17">
        <w:r w:rsidR="00FE7984">
          <w:rPr>
            <w:rStyle w:val="EnlacedeInternet"/>
          </w:rPr>
          <w:t>https://wiki.python.org/moin/TimeComplexity</w:t>
        </w:r>
      </w:hyperlink>
    </w:p>
    <w:p w:rsidR="00081725" w:rsidRDefault="00FE7984">
      <w:pPr>
        <w:numPr>
          <w:ilvl w:val="0"/>
          <w:numId w:val="1"/>
        </w:numPr>
      </w:pPr>
      <w:r>
        <w:t>Documentación de módulo estándar de colas de prioridad:</w:t>
      </w:r>
    </w:p>
    <w:p w:rsidR="00081725" w:rsidRDefault="0040181F">
      <w:pPr>
        <w:numPr>
          <w:ilvl w:val="1"/>
          <w:numId w:val="1"/>
        </w:numPr>
        <w:rPr>
          <w:rStyle w:val="EnlacedeInternet"/>
        </w:rPr>
      </w:pPr>
      <w:hyperlink r:id="rId18">
        <w:r w:rsidR="00FE7984">
          <w:rPr>
            <w:rStyle w:val="EnlacedeInternet"/>
          </w:rPr>
          <w:t>https://docs.python.org/2/library/heapq.html</w:t>
        </w:r>
      </w:hyperlink>
    </w:p>
    <w:p w:rsidR="00081725" w:rsidRDefault="00FE7984">
      <w:pPr>
        <w:numPr>
          <w:ilvl w:val="0"/>
          <w:numId w:val="1"/>
        </w:numPr>
      </w:pPr>
      <w:r>
        <w:t>Documentación de módulo estándar para realizar búsquedas binarias e inserción ordenada:</w:t>
      </w:r>
    </w:p>
    <w:p w:rsidR="00081725" w:rsidRDefault="0040181F">
      <w:pPr>
        <w:numPr>
          <w:ilvl w:val="1"/>
          <w:numId w:val="1"/>
        </w:numPr>
        <w:rPr>
          <w:rStyle w:val="EnlacedeInternet"/>
        </w:rPr>
      </w:pPr>
      <w:hyperlink r:id="rId19">
        <w:r w:rsidR="00FE7984">
          <w:rPr>
            <w:rStyle w:val="EnlacedeInternet"/>
          </w:rPr>
          <w:t>https://docs.python.org/2/library/bisect.html</w:t>
        </w:r>
      </w:hyperlink>
    </w:p>
    <w:p w:rsidR="00081725" w:rsidRDefault="00FE7984">
      <w:pPr>
        <w:pStyle w:val="Encabezado1"/>
      </w:pPr>
      <w:bookmarkStart w:id="414" w:name="_Toc403401162"/>
      <w:bookmarkStart w:id="415" w:name="_Toc405213557"/>
      <w:bookmarkEnd w:id="414"/>
      <w:r>
        <w:t>Código Fuente</w:t>
      </w:r>
      <w:bookmarkEnd w:id="415"/>
    </w:p>
    <w:p w:rsidR="00081725" w:rsidRDefault="00FE7984">
      <w:r>
        <w:t xml:space="preserve">Para acceder a la totalidad del código fuente puede clonar el siguiente repositorio: </w:t>
      </w:r>
      <w:hyperlink r:id="rId20">
        <w:r>
          <w:rPr>
            <w:rStyle w:val="EnlacedeInternet"/>
          </w:rPr>
          <w:t>https://github.com/sebasgoldberg/7529-tp2</w:t>
        </w:r>
      </w:hyperlink>
      <w:r>
        <w:t xml:space="preserve"> </w:t>
      </w:r>
    </w:p>
    <w:p w:rsidR="00081725" w:rsidRDefault="00FE7984">
      <w:r>
        <w:lastRenderedPageBreak/>
        <w:t>A continuación se incorpora el código fuente del trabajo práctico, y para ganar claridad y disminuir la cantidad de código se excluyeron los casos de prueba de cada módulo.</w:t>
      </w:r>
    </w:p>
    <w:p w:rsidR="00081725" w:rsidRDefault="00FE7984">
      <w:r>
        <w:t>La mayoría de los métodos fueron documentados de forma de registrar el orden de los algoritmos implementados.</w:t>
      </w:r>
    </w:p>
    <w:p w:rsidR="00081725" w:rsidRDefault="00FE7984">
      <w:pPr>
        <w:pStyle w:val="Encabezado2"/>
      </w:pPr>
      <w:bookmarkStart w:id="416" w:name="_Toc403401163"/>
      <w:bookmarkStart w:id="417" w:name="_Toc405213558"/>
      <w:bookmarkEnd w:id="416"/>
      <w:r>
        <w:t>tp2.py</w:t>
      </w:r>
      <w:bookmarkEnd w:id="417"/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TP2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ni,mi+ri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)*log(ni)))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with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open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as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f: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ni,mi+ri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)*log(ni)))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(Escenario(f))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n,m+r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(ni*pi*log(pi) + pi**2, ni**2)))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escenario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escenario.resolver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(n*p*log(p) + p**2, n**2))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O(sum(pi*ni))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i: Denota el escenario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lastRenderedPageBreak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escenario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.escenarios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'Escenario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escenario.imprimir_solucion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reporte_tp2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sys.argv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val="en-US"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:]: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tp2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TP2(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filepath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tp2.resolver()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tp2.imprimir_solucion()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__name__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'__main__'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sys.argv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unittest.main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reporte_tp2()</w:t>
            </w:r>
          </w:p>
        </w:tc>
      </w:tr>
    </w:tbl>
    <w:p w:rsidR="00081725" w:rsidRDefault="00FE7984">
      <w:pPr>
        <w:pStyle w:val="Encabezado2"/>
      </w:pPr>
      <w:bookmarkStart w:id="418" w:name="_Toc403401164"/>
      <w:bookmarkStart w:id="419" w:name="_Toc405213559"/>
      <w:bookmarkEnd w:id="418"/>
      <w:r>
        <w:t>escenario.py</w:t>
      </w:r>
      <w:bookmarkEnd w:id="419"/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lista_ordenada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from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horario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*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sys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OptimoNoEncontrado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pass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hora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ItemListadoCiudades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id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nombre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.id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'(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)'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.nombre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.id)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Escenario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f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=None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n,m+r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m: Cantidad de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ri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: Cantidad de ciudades que visita el tren i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f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O(n*log(n))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ciudad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.add_ciudad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cantidad_trenes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().strip())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O(1)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O(m*log(n) + 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ri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*log(n))) = O(m*log(n)+r*log(n)) = O((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m+r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)*log(n))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cantidad_trenes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m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cantidad_ciudades_tren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split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 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(cantidad_ciudades_tren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ri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split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 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.add_tramo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(tren,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.set_condiciones_iniciales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normalizar_horario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()),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()),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f.readline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strip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.id_por_ciudad.insert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ItemListadoCiudades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(ciudad,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([])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Tramo(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tren,ciudad_origen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add_tramo_from_nombre_ciudades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Tramo(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tren,ciudad_origen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set_condiciones_iniciales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horario_inicial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get_id_ciudad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.id_por_ciudad.get_item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ItemListadoCiudades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ciudad,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)).id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get_tramos_a_ciudad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id_ciudad_destino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.tramos_por_ciudad_destino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id_ciudad_destino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resolver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max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(n*p*log(p) + p**2, n**2))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n: Cantidad de ciudades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p: Cantidad de tramos (p = r-n)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r: Cantidad de ciudades visitadas por los m trenes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self.solucion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es una matriz donde la primer componente es la cantidad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máxima de tramos necesarios para llegar a una ciudad, la segunda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componente es la ciudad destino, y la tercera es la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optima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para</w:t>
            </w:r>
            <w:proofErr w:type="gram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un determinado horario de llegada.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O(n**2)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([])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permitir_repetidos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=True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][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(Optimo(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 Tramo(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.horario_inicial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),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O(sum(p*log(p)) + 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*p)) = O(n*p*log(p) + p**2)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val="en-US"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n-1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)) + sum(sum(pi))) = O(p*log(p)+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*p)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ciudad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*(log(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 + sum(log(pi))), donde pi son los tramos que llegan a cada ciudad i que llega a j.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.get_tramos_a_ciudad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(ciudad):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 (los tramos que llegan a la ciudad j)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try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O(log(si)) (si cantidad de soluciones para la ciudad i en k-1 tramos,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si &lt;= pi ya que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habra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como máximo tantas soluciones hacia i como tramos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lleguen a i (ver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más abajo))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Se obtiene la 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más cercana al horario de salida desde la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</w:t>
            </w:r>
            <w:proofErr w:type="gram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ciudad</w:t>
            </w:r>
            <w:proofErr w:type="gram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origen a la destino en k-1 tramos.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        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.solucion[k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][tramo.ciudad_origen].get_anterior_mas_cercano(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    Optimo(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except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continue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optimoAnterior.tramo.horario_llegada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[k][ciudad].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Optimo(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        tramo,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sj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 = O(log(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O(sum(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)) = O(p)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for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k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xrange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[k][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iteritems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sj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pj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tiempo_total_optimo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get_itinerarios_optimos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itinerarios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p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itinerario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optimo.optimoAnterior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is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None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val="en-US"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solucion.insert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,optimo)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optimo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optimo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[: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]: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optimo.tramo.ciudad_destino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ItemItinerario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format_horario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.ciudades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tramo.ciudad_destino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]))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itinerarios.append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(itinerario)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imprimir_solucion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itinerarios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.get_itinerarios_optimos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() </w:t>
            </w: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 O(p*n)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(itinerarios)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'Sin combinaciones posibles'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itinerarios: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'Salida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itinerario[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].hora, itinerario[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itinerario[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'Trasbordo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item.hora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item.ciudad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print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'Arribo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    itinerario[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].hora, itinerario[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].ciudad)</w:t>
            </w:r>
          </w:p>
        </w:tc>
      </w:tr>
    </w:tbl>
    <w:p w:rsidR="00081725" w:rsidRDefault="00FE7984">
      <w:pPr>
        <w:pStyle w:val="Encabezado2"/>
      </w:pPr>
      <w:bookmarkStart w:id="420" w:name="_Toc403401165"/>
      <w:bookmarkStart w:id="421" w:name="_Toc405213560"/>
      <w:bookmarkEnd w:id="420"/>
      <w:r>
        <w:t>optimo.py</w:t>
      </w:r>
      <w:bookmarkEnd w:id="421"/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Optimo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tramo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optimoAnterior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None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tramo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tiempo_total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.optimoAnterior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optimoAnterior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cmp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other.horario_llegada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'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 xml:space="preserve"> [Total: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val="en-US"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val="en-US" w:eastAsia="es-AR"/>
              </w:rPr>
              <w:t>]'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.tramo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.tiempo_total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</w:tbl>
    <w:p w:rsidR="00081725" w:rsidRDefault="00FE7984">
      <w:pPr>
        <w:pStyle w:val="Encabezado2"/>
        <w:rPr>
          <w:lang w:val="en-US"/>
        </w:rPr>
      </w:pPr>
      <w:bookmarkStart w:id="422" w:name="_Toc403401166"/>
      <w:bookmarkStart w:id="423" w:name="_Toc405213561"/>
      <w:bookmarkEnd w:id="422"/>
      <w:r>
        <w:rPr>
          <w:lang w:val="en-US"/>
        </w:rPr>
        <w:t>tramo.py</w:t>
      </w:r>
      <w:bookmarkEnd w:id="423"/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Tramo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tren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tren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ciudad_origen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ciudad_destino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horario_salida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horario_llegada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str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'[Tren: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[Origen: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[Destino: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[Salida: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] [Llegada: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]'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.tren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.ciudad_origen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.ciudad_destino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.horario_salida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.horario_llegada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</w:tbl>
    <w:p w:rsidR="00081725" w:rsidRDefault="00FE7984">
      <w:pPr>
        <w:pStyle w:val="Encabezado2"/>
      </w:pPr>
      <w:bookmarkStart w:id="424" w:name="_Toc403401167"/>
      <w:bookmarkStart w:id="425" w:name="_Toc405213562"/>
      <w:bookmarkEnd w:id="424"/>
      <w:r>
        <w:t>lista_ordenada.py</w:t>
      </w:r>
      <w:bookmarkEnd w:id="425"/>
    </w:p>
    <w:tbl>
      <w:tblPr>
        <w:tblW w:w="8504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504"/>
      </w:tblGrid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#!/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usr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bin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python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 xml:space="preserve"># </w:t>
            </w:r>
            <w:proofErr w:type="spellStart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coding</w:t>
            </w:r>
            <w:proofErr w:type="spellEnd"/>
            <w:r>
              <w:rPr>
                <w:rFonts w:ascii="Consolas" w:eastAsia="Times New Roman" w:hAnsi="Consolas" w:cs="Consolas"/>
                <w:i/>
                <w:iCs/>
                <w:color w:val="999988"/>
                <w:sz w:val="16"/>
                <w:szCs w:val="18"/>
                <w:lang w:eastAsia="es-AR"/>
              </w:rPr>
              <w:t>=utf-8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import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bisect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elemento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,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"El elemento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no se ha encontrado en la lista"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elemento)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class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ListaOrdenada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init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__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permitir_repetidos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=False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.permitir_repetidos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permitir_repetidos</w:t>
            </w:r>
            <w:proofErr w:type="spellEnd"/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iteritems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O(1)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iter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node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O(n*log(n))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not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.permitir_repetidos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Exception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'El nodo </w:t>
            </w:r>
            <w:r>
              <w:rPr>
                <w:rFonts w:ascii="Consolas" w:eastAsia="Times New Roman" w:hAnsi="Consolas" w:cs="Consolas"/>
                <w:color w:val="094E99"/>
                <w:sz w:val="16"/>
                <w:szCs w:val="18"/>
                <w:lang w:eastAsia="es-AR"/>
              </w:rPr>
              <w:t>%s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ya existe en la lista.'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%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node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return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.lista.insert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has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node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node)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node: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True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False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val="en-US"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get_item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val="en-US" w:eastAsia="es-AR"/>
              </w:rPr>
              <w:t>item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item)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A61717"/>
                <w:sz w:val="16"/>
                <w:szCs w:val="18"/>
                <w:shd w:val="clear" w:color="auto" w:fill="E3D2D2"/>
                <w:lang w:val="en-US" w:eastAsia="es-AR"/>
              </w:rPr>
              <w:t>&lt;&gt;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item: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item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get_anterior_mas_cercano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x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O(log(n))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(x)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bisect.bisect_left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, x)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lastRenderedPageBreak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]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x: 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(i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)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&gt;=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[i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-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raise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ElementoNoEncontrado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(x)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445588"/>
                <w:sz w:val="16"/>
                <w:szCs w:val="18"/>
                <w:lang w:eastAsia="es-AR"/>
              </w:rPr>
              <w:t>def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intersection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nsolas"/>
                <w:color w:val="008080"/>
                <w:sz w:val="16"/>
                <w:szCs w:val="18"/>
                <w:lang w:eastAsia="es-AR"/>
              </w:rPr>
              <w:t>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O(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self.lista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)+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other.lista</w:t>
            </w:r>
            <w:proofErr w:type="spellEnd"/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>)) = O(n1+n2)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DF5000"/>
                <w:sz w:val="16"/>
                <w:szCs w:val="18"/>
                <w:lang w:eastAsia="es-AR"/>
              </w:rPr>
              <w:t xml:space="preserve">        """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len_self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945277"/>
                <w:sz w:val="16"/>
                <w:szCs w:val="18"/>
                <w:lang w:val="en-US" w:eastAsia="es-AR"/>
              </w:rPr>
              <w:t>len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0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[]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while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and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len_other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86B3"/>
                <w:sz w:val="16"/>
                <w:szCs w:val="18"/>
                <w:lang w:val="en-US" w:eastAsia="es-AR"/>
              </w:rPr>
              <w:t>self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]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other.lista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[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]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if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&lt;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 w:rsidRPr="0040181F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elif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val="en-US" w:eastAsia="es-AR"/>
              </w:rPr>
              <w:t>&gt;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x_other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val="en-US"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else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: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intersection.append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x_self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)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i_self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       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i_other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+=</w:t>
            </w: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r>
              <w:rPr>
                <w:rFonts w:ascii="Consolas" w:eastAsia="Times New Roman" w:hAnsi="Consolas" w:cs="Consolas"/>
                <w:color w:val="945277"/>
                <w:sz w:val="16"/>
                <w:szCs w:val="18"/>
                <w:lang w:eastAsia="es-AR"/>
              </w:rPr>
              <w:t>1</w:t>
            </w: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081725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</w:p>
        </w:tc>
      </w:tr>
      <w:tr w:rsidR="00081725"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81725" w:rsidRDefault="00FE7984">
            <w:pPr>
              <w:suppressAutoHyphens w:val="0"/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</w:pPr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Consolas"/>
                <w:b/>
                <w:bCs/>
                <w:color w:val="333333"/>
                <w:sz w:val="16"/>
                <w:szCs w:val="18"/>
                <w:lang w:eastAsia="es-AR"/>
              </w:rPr>
              <w:t>return</w:t>
            </w:r>
            <w:proofErr w:type="spellEnd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16"/>
                <w:szCs w:val="18"/>
                <w:lang w:eastAsia="es-AR"/>
              </w:rPr>
              <w:t>intersection</w:t>
            </w:r>
            <w:proofErr w:type="spellEnd"/>
          </w:p>
        </w:tc>
      </w:tr>
    </w:tbl>
    <w:p w:rsidR="00081725" w:rsidRDefault="00081725"/>
    <w:sectPr w:rsidR="00081725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81F" w:rsidRDefault="0040181F">
      <w:pPr>
        <w:spacing w:after="0" w:line="240" w:lineRule="auto"/>
      </w:pPr>
      <w:r>
        <w:separator/>
      </w:r>
    </w:p>
  </w:endnote>
  <w:endnote w:type="continuationSeparator" w:id="0">
    <w:p w:rsidR="0040181F" w:rsidRDefault="00401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  <w:p w:rsidR="0040181F" w:rsidRDefault="0040181F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E46472">
      <w:rPr>
        <w:noProof/>
      </w:rPr>
      <w:t>18</w:t>
    </w:r>
    <w:r>
      <w:fldChar w:fldCharType="end"/>
    </w:r>
  </w:p>
  <w:p w:rsidR="0040181F" w:rsidRDefault="0040181F">
    <w:pPr>
      <w:pStyle w:val="Piedepgina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 w:rsidR="00E46472">
      <w:rPr>
        <w:noProof/>
      </w:rPr>
      <w:t>2</w:t>
    </w:r>
    <w:r>
      <w:fldChar w:fldCharType="end"/>
    </w:r>
  </w:p>
  <w:p w:rsidR="0040181F" w:rsidRDefault="0040181F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81F" w:rsidRDefault="0040181F">
      <w:pPr>
        <w:spacing w:after="0" w:line="240" w:lineRule="auto"/>
      </w:pPr>
      <w:r>
        <w:separator/>
      </w:r>
    </w:p>
  </w:footnote>
  <w:footnote w:type="continuationSeparator" w:id="0">
    <w:p w:rsidR="0040181F" w:rsidRDefault="00401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Encabezamiento"/>
      <w:jc w:val="right"/>
    </w:pPr>
    <w:r>
      <w:t>75.29 Teoría de Algoritmos</w:t>
    </w:r>
    <w:r>
      <w:tab/>
      <w:t>TP2</w:t>
    </w:r>
    <w:r>
      <w:tab/>
      <w:t>Viaje en Tren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Encabezamien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Encabezamiento"/>
      <w:jc w:val="right"/>
    </w:pPr>
    <w:r>
      <w:t>75.29 Teoría de Algoritmos</w:t>
    </w:r>
    <w:r>
      <w:tab/>
      <w:t>TP2</w:t>
    </w:r>
    <w:r>
      <w:tab/>
    </w:r>
    <w:bookmarkStart w:id="426" w:name="__DdeLink__3775_423904212"/>
    <w:r>
      <w:t>Viaje en T</w:t>
    </w:r>
    <w:bookmarkEnd w:id="426"/>
    <w:r>
      <w:t>ren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81F" w:rsidRDefault="0040181F">
    <w:pPr>
      <w:pStyle w:val="Encabezamiento"/>
      <w:jc w:val="right"/>
    </w:pPr>
    <w:r>
      <w:t>75.29 Teoría de Algoritmos</w:t>
    </w:r>
    <w:r>
      <w:tab/>
      <w:t>TP2</w:t>
    </w:r>
    <w:r>
      <w:tab/>
      <w:t>Viaje en Tren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41A"/>
    <w:multiLevelType w:val="multilevel"/>
    <w:tmpl w:val="C9B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1476854"/>
    <w:multiLevelType w:val="hybridMultilevel"/>
    <w:tmpl w:val="37FAE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D6F90"/>
    <w:multiLevelType w:val="multilevel"/>
    <w:tmpl w:val="6980D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F2D6180"/>
    <w:multiLevelType w:val="multilevel"/>
    <w:tmpl w:val="83FE38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AB37FC"/>
    <w:multiLevelType w:val="hybridMultilevel"/>
    <w:tmpl w:val="1EE6D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60457"/>
    <w:multiLevelType w:val="hybridMultilevel"/>
    <w:tmpl w:val="398884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14408"/>
    <w:multiLevelType w:val="multilevel"/>
    <w:tmpl w:val="7390BA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1725"/>
    <w:rsid w:val="0007008A"/>
    <w:rsid w:val="00081725"/>
    <w:rsid w:val="001B0C0E"/>
    <w:rsid w:val="0023065E"/>
    <w:rsid w:val="0040181F"/>
    <w:rsid w:val="0052150F"/>
    <w:rsid w:val="0057115A"/>
    <w:rsid w:val="0076257F"/>
    <w:rsid w:val="0078236C"/>
    <w:rsid w:val="00B9190B"/>
    <w:rsid w:val="00E46472"/>
    <w:rsid w:val="00FB004A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5A3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qFormat/>
    <w:rsid w:val="001E276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next w:val="Normal"/>
    <w:link w:val="Heading2Char"/>
    <w:uiPriority w:val="9"/>
    <w:unhideWhenUsed/>
    <w:qFormat/>
    <w:rsid w:val="0093590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Encabezado3">
    <w:name w:val="Encabezado 3"/>
    <w:basedOn w:val="Normal"/>
    <w:next w:val="Normal"/>
    <w:link w:val="Heading3Char"/>
    <w:uiPriority w:val="9"/>
    <w:unhideWhenUsed/>
    <w:qFormat/>
    <w:rsid w:val="008E35B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Encabezado4">
    <w:name w:val="Encabezado 4"/>
    <w:basedOn w:val="Normal"/>
    <w:next w:val="Normal"/>
    <w:link w:val="Heading4Char"/>
    <w:uiPriority w:val="9"/>
    <w:unhideWhenUsed/>
    <w:qFormat/>
    <w:rsid w:val="00F2750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Encabezado1"/>
    <w:uiPriority w:val="9"/>
    <w:rsid w:val="001E2760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Encabezado2"/>
    <w:uiPriority w:val="9"/>
    <w:rsid w:val="00935905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Encabezado3"/>
    <w:uiPriority w:val="9"/>
    <w:rsid w:val="008E35BE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Encabezado4"/>
    <w:uiPriority w:val="9"/>
    <w:rsid w:val="00F2750E"/>
    <w:rPr>
      <w:rFonts w:ascii="Cambria" w:hAnsi="Cambria"/>
      <w:b/>
      <w:bCs/>
      <w:i/>
      <w:iCs/>
      <w:color w:val="4F81BD"/>
    </w:rPr>
  </w:style>
  <w:style w:type="character" w:customStyle="1" w:styleId="Heading1Char1">
    <w:name w:val="Heading 1 Char1"/>
    <w:basedOn w:val="DefaultParagraphFont"/>
    <w:uiPriority w:val="9"/>
    <w:rsid w:val="00AA24F3"/>
    <w:rPr>
      <w:rFonts w:ascii="Cambria" w:hAnsi="Cambria"/>
      <w:b/>
      <w:bCs/>
      <w:color w:val="365F91"/>
      <w:sz w:val="28"/>
      <w:szCs w:val="28"/>
    </w:rPr>
  </w:style>
  <w:style w:type="character" w:customStyle="1" w:styleId="Heading2Char1">
    <w:name w:val="Heading 2 Char1"/>
    <w:basedOn w:val="DefaultParagraphFont"/>
    <w:uiPriority w:val="9"/>
    <w:rsid w:val="00AA24F3"/>
    <w:rPr>
      <w:rFonts w:ascii="Cambria" w:hAnsi="Cambria"/>
      <w:b/>
      <w:bCs/>
      <w:color w:val="4F81BD"/>
      <w:sz w:val="26"/>
      <w:szCs w:val="26"/>
    </w:rPr>
  </w:style>
  <w:style w:type="character" w:customStyle="1" w:styleId="TitleChar">
    <w:name w:val="Title Char"/>
    <w:basedOn w:val="DefaultParagraphFont"/>
    <w:link w:val="Ttulo"/>
    <w:uiPriority w:val="10"/>
    <w:rsid w:val="001E2760"/>
    <w:rPr>
      <w:rFonts w:ascii="Cambria" w:hAnsi="Cambria"/>
      <w:color w:val="17365D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04D7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D78"/>
    <w:rPr>
      <w:rFonts w:ascii="Tahoma" w:hAnsi="Tahoma" w:cs="Tahoma"/>
      <w:sz w:val="16"/>
      <w:szCs w:val="16"/>
    </w:rPr>
  </w:style>
  <w:style w:type="character" w:customStyle="1" w:styleId="SubtitleChar">
    <w:name w:val="Subtitle Char"/>
    <w:basedOn w:val="DefaultParagraphFont"/>
    <w:link w:val="Subttulo"/>
    <w:uiPriority w:val="11"/>
    <w:rsid w:val="00042B2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link w:val="Encabezamiento"/>
    <w:uiPriority w:val="99"/>
    <w:semiHidden/>
    <w:rsid w:val="008B5885"/>
  </w:style>
  <w:style w:type="character" w:customStyle="1" w:styleId="FooterChar">
    <w:name w:val="Footer Char"/>
    <w:basedOn w:val="DefaultParagraphFont"/>
    <w:link w:val="Piedepgina"/>
    <w:uiPriority w:val="99"/>
    <w:rsid w:val="008B5885"/>
  </w:style>
  <w:style w:type="character" w:customStyle="1" w:styleId="EnlacedeInternet">
    <w:name w:val="Enlace de Internet"/>
    <w:basedOn w:val="DefaultParagraphFont"/>
    <w:uiPriority w:val="99"/>
    <w:unhideWhenUsed/>
    <w:rsid w:val="002144D3"/>
    <w:rPr>
      <w:color w:val="0000FF"/>
      <w:u w:val="single"/>
    </w:rPr>
  </w:style>
  <w:style w:type="character" w:styleId="SubtleReference">
    <w:name w:val="Subtle Reference"/>
    <w:basedOn w:val="DefaultParagraphFont"/>
    <w:uiPriority w:val="31"/>
    <w:qFormat/>
    <w:rsid w:val="00092E3D"/>
    <w:rPr>
      <w:smallCaps/>
      <w:color w:val="C0504D"/>
      <w:u w:val="single"/>
    </w:rPr>
  </w:style>
  <w:style w:type="character" w:styleId="BookTitle">
    <w:name w:val="Book Title"/>
    <w:basedOn w:val="DefaultParagraphFont"/>
    <w:uiPriority w:val="33"/>
    <w:qFormat/>
    <w:rsid w:val="00092E3D"/>
    <w:rPr>
      <w:b/>
      <w:bCs/>
      <w:smallCaps/>
      <w:spacing w:val="5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OpenSymbol"/>
    </w:rPr>
  </w:style>
  <w:style w:type="character" w:customStyle="1" w:styleId="EnlacedeInternetyavisitado">
    <w:name w:val="Enlace de Internet ya visitado"/>
    <w:rPr>
      <w:color w:val="800000"/>
      <w:u w:val="single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character" w:customStyle="1" w:styleId="Enlacedelndice">
    <w:name w:val="Enlace del índice"/>
  </w:style>
  <w:style w:type="character" w:customStyle="1" w:styleId="HeaderChar1">
    <w:name w:val="Header Char1"/>
    <w:basedOn w:val="DefaultParagraphFont"/>
    <w:uiPriority w:val="99"/>
    <w:rsid w:val="00AA24F3"/>
    <w:rPr>
      <w:color w:val="00000A"/>
    </w:rPr>
  </w:style>
  <w:style w:type="character" w:customStyle="1" w:styleId="FooterChar1">
    <w:name w:val="Footer Char1"/>
    <w:basedOn w:val="DefaultParagraphFont"/>
    <w:uiPriority w:val="99"/>
    <w:rsid w:val="00AA24F3"/>
    <w:rPr>
      <w:color w:val="00000A"/>
    </w:rPr>
  </w:style>
  <w:style w:type="character" w:customStyle="1" w:styleId="SubtitleChar1">
    <w:name w:val="Subtitle Char1"/>
    <w:basedOn w:val="DefaultParagraphFont"/>
    <w:uiPriority w:val="11"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">
    <w:name w:val="c"/>
    <w:basedOn w:val="DefaultParagraphFont"/>
    <w:rsid w:val="00B2382B"/>
  </w:style>
  <w:style w:type="character" w:customStyle="1" w:styleId="kn">
    <w:name w:val="kn"/>
    <w:basedOn w:val="DefaultParagraphFont"/>
    <w:rsid w:val="00B2382B"/>
  </w:style>
  <w:style w:type="character" w:customStyle="1" w:styleId="nn">
    <w:name w:val="nn"/>
    <w:basedOn w:val="DefaultParagraphFont"/>
    <w:rsid w:val="00B2382B"/>
  </w:style>
  <w:style w:type="character" w:customStyle="1" w:styleId="n">
    <w:name w:val="n"/>
    <w:basedOn w:val="DefaultParagraphFont"/>
    <w:rsid w:val="00B2382B"/>
  </w:style>
  <w:style w:type="character" w:customStyle="1" w:styleId="p">
    <w:name w:val="p"/>
    <w:basedOn w:val="DefaultParagraphFont"/>
    <w:rsid w:val="00B2382B"/>
  </w:style>
  <w:style w:type="character" w:customStyle="1" w:styleId="k">
    <w:name w:val="k"/>
    <w:basedOn w:val="DefaultParagraphFont"/>
    <w:rsid w:val="00B2382B"/>
  </w:style>
  <w:style w:type="character" w:customStyle="1" w:styleId="nc">
    <w:name w:val="nc"/>
    <w:basedOn w:val="DefaultParagraphFont"/>
    <w:rsid w:val="00B2382B"/>
  </w:style>
  <w:style w:type="character" w:customStyle="1" w:styleId="ne">
    <w:name w:val="ne"/>
    <w:basedOn w:val="DefaultParagraphFont"/>
    <w:rsid w:val="00B2382B"/>
  </w:style>
  <w:style w:type="character" w:customStyle="1" w:styleId="nf">
    <w:name w:val="nf"/>
    <w:basedOn w:val="DefaultParagraphFont"/>
    <w:rsid w:val="00B2382B"/>
  </w:style>
  <w:style w:type="character" w:customStyle="1" w:styleId="bp">
    <w:name w:val="bp"/>
    <w:basedOn w:val="DefaultParagraphFont"/>
    <w:rsid w:val="00B2382B"/>
  </w:style>
  <w:style w:type="character" w:customStyle="1" w:styleId="o">
    <w:name w:val="o"/>
    <w:basedOn w:val="DefaultParagraphFont"/>
    <w:rsid w:val="00B2382B"/>
  </w:style>
  <w:style w:type="character" w:customStyle="1" w:styleId="nb">
    <w:name w:val="nb"/>
    <w:basedOn w:val="DefaultParagraphFont"/>
    <w:rsid w:val="00B2382B"/>
  </w:style>
  <w:style w:type="character" w:customStyle="1" w:styleId="s">
    <w:name w:val="s"/>
    <w:basedOn w:val="DefaultParagraphFont"/>
    <w:rsid w:val="00B2382B"/>
  </w:style>
  <w:style w:type="character" w:customStyle="1" w:styleId="si">
    <w:name w:val="si"/>
    <w:basedOn w:val="DefaultParagraphFont"/>
    <w:rsid w:val="00B2382B"/>
  </w:style>
  <w:style w:type="character" w:customStyle="1" w:styleId="mi">
    <w:name w:val="mi"/>
    <w:basedOn w:val="DefaultParagraphFont"/>
    <w:rsid w:val="00B2382B"/>
  </w:style>
  <w:style w:type="character" w:customStyle="1" w:styleId="sd">
    <w:name w:val="sd"/>
    <w:basedOn w:val="DefaultParagraphFont"/>
    <w:rsid w:val="00B2382B"/>
  </w:style>
  <w:style w:type="character" w:customStyle="1" w:styleId="ow">
    <w:name w:val="ow"/>
    <w:basedOn w:val="DefaultParagraphFont"/>
    <w:rsid w:val="00B2382B"/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OpenSymbol"/>
    </w:rPr>
  </w:style>
  <w:style w:type="character" w:customStyle="1" w:styleId="Heading2Char2">
    <w:name w:val="Heading 2 Char2"/>
    <w:basedOn w:val="DefaultParagraphFont"/>
    <w:uiPriority w:val="9"/>
    <w:rsid w:val="00343BFB"/>
    <w:rPr>
      <w:rFonts w:ascii="Cambria" w:hAnsi="Cambria"/>
      <w:b/>
      <w:bCs/>
      <w:color w:val="4F81BD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1F68"/>
    <w:rPr>
      <w:color w:val="800080"/>
      <w:u w:val="single"/>
    </w:rPr>
  </w:style>
  <w:style w:type="character" w:customStyle="1" w:styleId="c1">
    <w:name w:val="c1"/>
    <w:basedOn w:val="DefaultParagraphFont"/>
    <w:rsid w:val="00AB1F68"/>
  </w:style>
  <w:style w:type="character" w:customStyle="1" w:styleId="kt">
    <w:name w:val="kt"/>
    <w:basedOn w:val="DefaultParagraphFont"/>
    <w:rsid w:val="00AB1F68"/>
  </w:style>
  <w:style w:type="character" w:customStyle="1" w:styleId="nv">
    <w:name w:val="nv"/>
    <w:basedOn w:val="DefaultParagraphFont"/>
    <w:rsid w:val="00AB1F68"/>
  </w:style>
  <w:style w:type="character" w:customStyle="1" w:styleId="s2">
    <w:name w:val="s2"/>
    <w:basedOn w:val="DefaultParagraphFont"/>
    <w:rsid w:val="00AB1F68"/>
  </w:style>
  <w:style w:type="character" w:customStyle="1" w:styleId="s1">
    <w:name w:val="s1"/>
    <w:basedOn w:val="DefaultParagraphFont"/>
    <w:rsid w:val="00AB1F68"/>
  </w:style>
  <w:style w:type="character" w:customStyle="1" w:styleId="no">
    <w:name w:val="no"/>
    <w:basedOn w:val="DefaultParagraphFont"/>
    <w:rsid w:val="00AB1F68"/>
  </w:style>
  <w:style w:type="character" w:customStyle="1" w:styleId="m">
    <w:name w:val="m"/>
    <w:basedOn w:val="DefaultParagraphFont"/>
    <w:rsid w:val="00AB1F68"/>
  </w:style>
  <w:style w:type="character" w:customStyle="1" w:styleId="kc">
    <w:name w:val="kc"/>
    <w:basedOn w:val="DefaultParagraphFont"/>
    <w:rsid w:val="00EB7571"/>
  </w:style>
  <w:style w:type="character" w:customStyle="1" w:styleId="err">
    <w:name w:val="err"/>
    <w:basedOn w:val="DefaultParagraphFont"/>
    <w:rsid w:val="00EB7571"/>
  </w:style>
  <w:style w:type="character" w:customStyle="1" w:styleId="HeaderChar2">
    <w:name w:val="Header Char2"/>
    <w:basedOn w:val="DefaultParagraphFont"/>
    <w:uiPriority w:val="99"/>
    <w:rsid w:val="002003ED"/>
    <w:rPr>
      <w:color w:val="00000A"/>
    </w:rPr>
  </w:style>
  <w:style w:type="character" w:customStyle="1" w:styleId="FooterChar2">
    <w:name w:val="Footer Char2"/>
    <w:basedOn w:val="DefaultParagraphFont"/>
    <w:uiPriority w:val="99"/>
    <w:rsid w:val="002003ED"/>
    <w:rPr>
      <w:color w:val="00000A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Courier New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">
    <w:name w:val="Título"/>
    <w:basedOn w:val="Normal"/>
    <w:next w:val="Normal"/>
    <w:link w:val="TitleChar"/>
    <w:uiPriority w:val="10"/>
    <w:qFormat/>
    <w:rsid w:val="001E2760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D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bttulo">
    <w:name w:val="Subtítulo"/>
    <w:basedOn w:val="Normal"/>
    <w:next w:val="Normal"/>
    <w:link w:val="SubtitleChar"/>
    <w:uiPriority w:val="11"/>
    <w:qFormat/>
    <w:rsid w:val="00AA24F3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Encabezamiento">
    <w:name w:val="Encabezamiento"/>
    <w:basedOn w:val="Normal"/>
    <w:link w:val="HeaderChar"/>
    <w:uiPriority w:val="99"/>
    <w:unhideWhenUsed/>
    <w:rsid w:val="002003ED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unhideWhenUsed/>
    <w:rsid w:val="002003ED"/>
    <w:pPr>
      <w:tabs>
        <w:tab w:val="center" w:pos="4419"/>
        <w:tab w:val="right" w:pos="8838"/>
      </w:tabs>
      <w:spacing w:after="0" w:line="240" w:lineRule="auto"/>
    </w:pPr>
  </w:style>
  <w:style w:type="paragraph" w:styleId="NoSpacing">
    <w:name w:val="No Spacing"/>
    <w:uiPriority w:val="1"/>
    <w:qFormat/>
    <w:rsid w:val="00B04D78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1E63CA"/>
    <w:pPr>
      <w:ind w:left="720"/>
      <w:contextualSpacing/>
    </w:p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956AAE"/>
    <w:rPr>
      <w:lang w:val="en-US"/>
    </w:rPr>
  </w:style>
  <w:style w:type="paragraph" w:customStyle="1" w:styleId="ndice1">
    <w:name w:val="Índice 1"/>
    <w:basedOn w:val="Normal"/>
    <w:next w:val="Normal"/>
    <w:autoRedefine/>
    <w:uiPriority w:val="39"/>
    <w:unhideWhenUsed/>
    <w:rsid w:val="00615A73"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rsid w:val="00615A73"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unhideWhenUsed/>
    <w:rsid w:val="00615A73"/>
    <w:pPr>
      <w:spacing w:after="100"/>
      <w:ind w:left="440"/>
    </w:pPr>
  </w:style>
  <w:style w:type="paragraph" w:customStyle="1" w:styleId="Cita">
    <w:name w:val="Cita"/>
    <w:basedOn w:val="Normal"/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styleId="TableGrid">
    <w:name w:val="Table Grid"/>
    <w:basedOn w:val="TableNormal"/>
    <w:uiPriority w:val="59"/>
    <w:rsid w:val="001E27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1">
    <w:name w:val="Medium Shading 2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1E2760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E276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3"/>
    <w:uiPriority w:val="99"/>
    <w:unhideWhenUsed/>
    <w:rsid w:val="00FE7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3">
    <w:name w:val="Header Char3"/>
    <w:basedOn w:val="DefaultParagraphFont"/>
    <w:link w:val="Header"/>
    <w:uiPriority w:val="99"/>
    <w:rsid w:val="00FE7984"/>
    <w:rPr>
      <w:color w:val="00000A"/>
    </w:rPr>
  </w:style>
  <w:style w:type="paragraph" w:styleId="Footer">
    <w:name w:val="footer"/>
    <w:basedOn w:val="Normal"/>
    <w:link w:val="FooterChar3"/>
    <w:uiPriority w:val="99"/>
    <w:unhideWhenUsed/>
    <w:rsid w:val="00FE7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3">
    <w:name w:val="Footer Char3"/>
    <w:basedOn w:val="DefaultParagraphFont"/>
    <w:link w:val="Footer"/>
    <w:uiPriority w:val="99"/>
    <w:rsid w:val="00FE7984"/>
    <w:rPr>
      <w:color w:val="00000A"/>
    </w:rPr>
  </w:style>
  <w:style w:type="paragraph" w:styleId="TOC1">
    <w:name w:val="toc 1"/>
    <w:basedOn w:val="Normal"/>
    <w:next w:val="Normal"/>
    <w:autoRedefine/>
    <w:uiPriority w:val="39"/>
    <w:unhideWhenUsed/>
    <w:rsid w:val="0076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257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6257F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docs.python.org/2/library/heapq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iki.python.org/moin/TimeComplexity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ebasgoldberg/7529-tp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docs.python.org/2/library/bisect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783A1-7D92-4742-A726-57D9975E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18</Pages>
  <Words>4337</Words>
  <Characters>23856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Kimberly-Clark Corporation</Company>
  <LinksUpToDate>false</LinksUpToDate>
  <CharactersWithSpaces>28137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Goldberg, Juan Sebastian</cp:lastModifiedBy>
  <cp:revision>76</cp:revision>
  <cp:lastPrinted>2014-12-01T19:10:00Z</cp:lastPrinted>
  <dcterms:created xsi:type="dcterms:W3CDTF">2014-03-30T02:52:00Z</dcterms:created>
  <dcterms:modified xsi:type="dcterms:W3CDTF">2014-12-01T19:10:00Z</dcterms:modified>
  <dc:language>es-AR</dc:language>
</cp:coreProperties>
</file>